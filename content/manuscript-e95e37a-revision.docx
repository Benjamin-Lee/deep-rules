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95CA" w14:textId="77777777" w:rsidR="00232FA8" w:rsidRDefault="00A03551" w:rsidP="005B01AA">
      <w:pPr>
        <w:pStyle w:val="Title"/>
      </w:pPr>
      <w:r>
        <w:t>Ten Quick Tips for Deep Learning in Biology</w:t>
      </w:r>
    </w:p>
    <w:p w14:paraId="29B91D62" w14:textId="73E500A6" w:rsidR="00232FA8" w:rsidRDefault="00A03551" w:rsidP="005B01AA">
      <w:pPr>
        <w:pStyle w:val="FirstParagraph"/>
      </w:pPr>
      <w:r>
        <w:t xml:space="preserve"> </w:t>
      </w:r>
      <w:r>
        <w:t>This manuscript (</w:t>
      </w:r>
      <w:hyperlink r:id="rId7">
        <w:r>
          <w:rPr>
            <w:rStyle w:val="Hyperlink"/>
          </w:rPr>
          <w:t>permalink</w:t>
        </w:r>
      </w:hyperlink>
      <w:r>
        <w:t xml:space="preserve">) was automatically generated from </w:t>
      </w:r>
      <w:hyperlink r:id="rId8">
        <w:r>
          <w:rPr>
            <w:rStyle w:val="Hyperlink"/>
          </w:rPr>
          <w:t>B</w:t>
        </w:r>
        <w:r>
          <w:rPr>
            <w:rStyle w:val="Hyperlink"/>
          </w:rPr>
          <w:t>enjamin-Lee/deep-rules@e95e37a</w:t>
        </w:r>
      </w:hyperlink>
      <w:r>
        <w:t xml:space="preserve"> on </w:t>
      </w:r>
      <w:r>
        <w:t>November 30</w:t>
      </w:r>
      <w:r>
        <w:t>, 2021.</w:t>
      </w:r>
      <w:r>
        <w:t xml:space="preserve"> </w:t>
      </w:r>
    </w:p>
    <w:p w14:paraId="3DA8F884" w14:textId="77777777" w:rsidR="00232FA8" w:rsidRDefault="00A03551" w:rsidP="005B01AA">
      <w:pPr>
        <w:pStyle w:val="Heading2"/>
      </w:pPr>
      <w:bookmarkStart w:id="0" w:name="authors"/>
      <w:r>
        <w:t>Authors</w:t>
      </w:r>
      <w:bookmarkEnd w:id="0"/>
    </w:p>
    <w:p w14:paraId="1652B779" w14:textId="42CEE903" w:rsidR="00232FA8" w:rsidRDefault="00A03551" w:rsidP="005B01AA">
      <w:pPr>
        <w:numPr>
          <w:ilvl w:val="0"/>
          <w:numId w:val="13"/>
        </w:numPr>
      </w:pPr>
      <w:r>
        <w:rPr>
          <w:b/>
        </w:rPr>
        <w:t>Benjamin D. Lee</w:t>
      </w:r>
      <w:r>
        <w:t xml:space="preserve"> </w:t>
      </w:r>
      <w:r>
        <w:t xml:space="preserve"> </w:t>
      </w:r>
      <w:hyperlink r:id="rId9">
        <w:r>
          <w:rPr>
            <w:rStyle w:val="Hyperlink"/>
          </w:rPr>
          <w:t>0000-0002-7133-8397</w:t>
        </w:r>
      </w:hyperlink>
      <w:r>
        <w:t xml:space="preserve"> · </w:t>
      </w:r>
      <w:r>
        <w:t xml:space="preserve"> </w:t>
      </w:r>
      <w:hyperlink r:id="rId10">
        <w:r>
          <w:rPr>
            <w:rStyle w:val="Hyperlink"/>
          </w:rPr>
          <w:t>Benjamin-Lee</w:t>
        </w:r>
      </w:hyperlink>
      <w:r>
        <w:t xml:space="preserve">  In-Q-Tel Labs; School of Engin</w:t>
      </w:r>
      <w:r>
        <w:t xml:space="preserve">eering and Applied Sciences, Harvard University; Department of Genetics, Harvard Medical School </w:t>
      </w:r>
    </w:p>
    <w:p w14:paraId="7E55566C" w14:textId="79B51F7C" w:rsidR="00232FA8" w:rsidRDefault="00A03551" w:rsidP="005B01AA">
      <w:pPr>
        <w:numPr>
          <w:ilvl w:val="0"/>
          <w:numId w:val="13"/>
        </w:numPr>
      </w:pPr>
      <w:r>
        <w:rPr>
          <w:b/>
        </w:rPr>
        <w:t xml:space="preserve">Anthony </w:t>
      </w:r>
      <w:proofErr w:type="spellStart"/>
      <w:r>
        <w:rPr>
          <w:b/>
        </w:rPr>
        <w:t>Gitter</w:t>
      </w:r>
      <w:proofErr w:type="spellEnd"/>
      <w:r>
        <w:t xml:space="preserve"> </w:t>
      </w:r>
      <w:r>
        <w:t xml:space="preserve"> </w:t>
      </w:r>
      <w:hyperlink r:id="rId11">
        <w:r>
          <w:rPr>
            <w:rStyle w:val="Hyperlink"/>
          </w:rPr>
          <w:t>0000-0002-5324-9833</w:t>
        </w:r>
      </w:hyperlink>
      <w:r>
        <w:t xml:space="preserve"> · </w:t>
      </w:r>
      <w:r>
        <w:t xml:space="preserve"> </w:t>
      </w:r>
      <w:hyperlink r:id="rId12">
        <w:proofErr w:type="spellStart"/>
        <w:r>
          <w:rPr>
            <w:rStyle w:val="Hyperlink"/>
          </w:rPr>
          <w:t>agitter</w:t>
        </w:r>
        <w:proofErr w:type="spellEnd"/>
      </w:hyperlink>
      <w:r>
        <w:t xml:space="preserve"> · </w:t>
      </w:r>
      <w:r>
        <w:t xml:space="preserve"> </w:t>
      </w:r>
      <w:hyperlink r:id="rId13">
        <w:proofErr w:type="spellStart"/>
        <w:r>
          <w:rPr>
            <w:rStyle w:val="Hyperlink"/>
          </w:rPr>
          <w:t>anthonygitter</w:t>
        </w:r>
        <w:proofErr w:type="spellEnd"/>
      </w:hyperlink>
      <w:r>
        <w:t xml:space="preserve">  Department of Biostatistics and Medical Informatics, University of Wisconsin-Madison, Madison, Wisconsin, USA; </w:t>
      </w:r>
      <w:proofErr w:type="spellStart"/>
      <w:r>
        <w:t>Morgridge</w:t>
      </w:r>
      <w:proofErr w:type="spellEnd"/>
      <w:r>
        <w:t xml:space="preserve"> Institute for Research, Madison, Wisconsin, USA · Funded by National S</w:t>
      </w:r>
      <w:r>
        <w:t xml:space="preserve">cience Foundation (DBI 1553206); National Institutes of Health (R01GM135631) </w:t>
      </w:r>
    </w:p>
    <w:p w14:paraId="2AE179A7" w14:textId="0D4D266F" w:rsidR="00232FA8" w:rsidRDefault="00A03551" w:rsidP="005B01AA">
      <w:pPr>
        <w:numPr>
          <w:ilvl w:val="0"/>
          <w:numId w:val="13"/>
        </w:numPr>
      </w:pPr>
      <w:r>
        <w:rPr>
          <w:b/>
        </w:rPr>
        <w:t>Casey S. Greene</w:t>
      </w:r>
      <w:r>
        <w:t xml:space="preserve"> </w:t>
      </w:r>
      <w:r>
        <w:t xml:space="preserve"> </w:t>
      </w:r>
      <w:hyperlink r:id="rId14">
        <w:r>
          <w:rPr>
            <w:rStyle w:val="Hyperlink"/>
          </w:rPr>
          <w:t>0000-0001-8713-9213</w:t>
        </w:r>
      </w:hyperlink>
      <w:r>
        <w:t xml:space="preserve"> · </w:t>
      </w:r>
      <w:r>
        <w:t xml:space="preserve"> </w:t>
      </w:r>
      <w:hyperlink r:id="rId15">
        <w:proofErr w:type="spellStart"/>
        <w:r>
          <w:rPr>
            <w:rStyle w:val="Hyperlink"/>
          </w:rPr>
          <w:t>cgreene</w:t>
        </w:r>
        <w:proofErr w:type="spellEnd"/>
      </w:hyperlink>
      <w:r>
        <w:t xml:space="preserve">  Department of Systems Ph</w:t>
      </w:r>
      <w:r>
        <w:t xml:space="preserve">armacology and Translational Therapeutics, Perelman School of Medicine, University of Pennsylvania, Philadelphia, PA, USA; Department of Biochemistry and Molecular Genetics, University of Colorado School of Medicine, Aurora, CO, USA; Center for Health AI, </w:t>
      </w:r>
      <w:r>
        <w:t xml:space="preserve">University of Colorado School of Medicine, Aurora, CO, USA · Funded by National Institutes of Health (R01 HG010067); the Gordon and Betty Moore Foundation (GBMF 4552) </w:t>
      </w:r>
    </w:p>
    <w:p w14:paraId="2704BE6E" w14:textId="296E058E" w:rsidR="00232FA8" w:rsidRDefault="00A03551" w:rsidP="005B01AA">
      <w:pPr>
        <w:numPr>
          <w:ilvl w:val="0"/>
          <w:numId w:val="13"/>
        </w:numPr>
      </w:pPr>
      <w:r>
        <w:rPr>
          <w:b/>
        </w:rPr>
        <w:t xml:space="preserve">Sebastian </w:t>
      </w:r>
      <w:proofErr w:type="spellStart"/>
      <w:r>
        <w:rPr>
          <w:b/>
        </w:rPr>
        <w:t>Raschka</w:t>
      </w:r>
      <w:proofErr w:type="spellEnd"/>
      <w:r>
        <w:t xml:space="preserve"> </w:t>
      </w:r>
      <w:r>
        <w:t xml:space="preserve"> </w:t>
      </w:r>
      <w:hyperlink r:id="rId16">
        <w:r>
          <w:rPr>
            <w:rStyle w:val="Hyperlink"/>
          </w:rPr>
          <w:t>0000-0001-6</w:t>
        </w:r>
        <w:r>
          <w:rPr>
            <w:rStyle w:val="Hyperlink"/>
          </w:rPr>
          <w:t>989-4493</w:t>
        </w:r>
      </w:hyperlink>
      <w:r>
        <w:t xml:space="preserve"> · </w:t>
      </w:r>
      <w:r>
        <w:t xml:space="preserve"> </w:t>
      </w:r>
      <w:hyperlink r:id="rId17">
        <w:proofErr w:type="spellStart"/>
        <w:r>
          <w:rPr>
            <w:rStyle w:val="Hyperlink"/>
          </w:rPr>
          <w:t>rasbt</w:t>
        </w:r>
        <w:proofErr w:type="spellEnd"/>
      </w:hyperlink>
      <w:r>
        <w:t xml:space="preserve"> · </w:t>
      </w:r>
      <w:r>
        <w:t xml:space="preserve"> </w:t>
      </w:r>
      <w:hyperlink r:id="rId18">
        <w:proofErr w:type="spellStart"/>
        <w:r>
          <w:rPr>
            <w:rStyle w:val="Hyperlink"/>
          </w:rPr>
          <w:t>rasbt</w:t>
        </w:r>
        <w:proofErr w:type="spellEnd"/>
      </w:hyperlink>
      <w:r>
        <w:t xml:space="preserve">  Department of Statistics, University of Wisconsin-Madison </w:t>
      </w:r>
      <w:r>
        <w:t xml:space="preserve">· Funded by Wisconsin Alumni Foundation (AAD5912) </w:t>
      </w:r>
    </w:p>
    <w:p w14:paraId="7C0A55BA" w14:textId="7CD7E2FD" w:rsidR="00232FA8" w:rsidRDefault="00A03551" w:rsidP="005B01AA">
      <w:pPr>
        <w:numPr>
          <w:ilvl w:val="0"/>
          <w:numId w:val="13"/>
        </w:numPr>
      </w:pPr>
      <w:r>
        <w:rPr>
          <w:b/>
        </w:rPr>
        <w:t>Finlay Maguire</w:t>
      </w:r>
      <w:r>
        <w:t xml:space="preserve"> </w:t>
      </w:r>
      <w:r>
        <w:t xml:space="preserve"> </w:t>
      </w:r>
      <w:hyperlink r:id="rId19">
        <w:r>
          <w:rPr>
            <w:rStyle w:val="Hyperlink"/>
          </w:rPr>
          <w:t>0000-0002-1203-9514</w:t>
        </w:r>
      </w:hyperlink>
      <w:r>
        <w:t xml:space="preserve"> · </w:t>
      </w:r>
      <w:r>
        <w:t xml:space="preserve"> </w:t>
      </w:r>
      <w:hyperlink r:id="rId20">
        <w:proofErr w:type="spellStart"/>
        <w:r>
          <w:rPr>
            <w:rStyle w:val="Hyperlink"/>
          </w:rPr>
          <w:t>fmaguire</w:t>
        </w:r>
        <w:proofErr w:type="spellEnd"/>
      </w:hyperlink>
      <w:r>
        <w:t xml:space="preserve">  Faculty of Computer Science, Dalhousie University </w:t>
      </w:r>
      <w:r>
        <w:t xml:space="preserve">· Funded by Donald Hill Family Fellowship </w:t>
      </w:r>
    </w:p>
    <w:p w14:paraId="3387C39F" w14:textId="403895F6" w:rsidR="00232FA8" w:rsidRDefault="00A03551" w:rsidP="005B01AA">
      <w:pPr>
        <w:numPr>
          <w:ilvl w:val="0"/>
          <w:numId w:val="13"/>
        </w:numPr>
      </w:pPr>
      <w:r>
        <w:rPr>
          <w:b/>
        </w:rPr>
        <w:t>Alexander J. Titus</w:t>
      </w:r>
      <w:r>
        <w:t xml:space="preserve"> </w:t>
      </w:r>
      <w:r>
        <w:t xml:space="preserve"> </w:t>
      </w:r>
      <w:hyperlink r:id="rId21">
        <w:r>
          <w:rPr>
            <w:rStyle w:val="Hyperlink"/>
          </w:rPr>
          <w:t>0000-0002-0145-9564</w:t>
        </w:r>
      </w:hyperlink>
      <w:r>
        <w:t xml:space="preserve"> · </w:t>
      </w:r>
      <w:r>
        <w:t xml:space="preserve"> </w:t>
      </w:r>
      <w:hyperlink r:id="rId22">
        <w:proofErr w:type="spellStart"/>
        <w:r>
          <w:rPr>
            <w:rStyle w:val="Hyperlink"/>
          </w:rPr>
          <w:t>AlexanderTitus</w:t>
        </w:r>
        <w:proofErr w:type="spellEnd"/>
      </w:hyperlink>
      <w:r>
        <w:t xml:space="preserve"> · </w:t>
      </w:r>
      <w:r>
        <w:t xml:space="preserve"> </w:t>
      </w:r>
      <w:hyperlink r:id="rId23">
        <w:r>
          <w:rPr>
            <w:rStyle w:val="Hyperlink"/>
          </w:rPr>
          <w:t>1alexandertitus</w:t>
        </w:r>
      </w:hyperlink>
      <w:r>
        <w:t xml:space="preserve">  University of New Hampshire; </w:t>
      </w:r>
      <w:proofErr w:type="spellStart"/>
      <w:r>
        <w:t>Bioeconomy.XYZ</w:t>
      </w:r>
      <w:proofErr w:type="spellEnd"/>
      <w:r>
        <w:t xml:space="preserve"> </w:t>
      </w:r>
    </w:p>
    <w:p w14:paraId="7A6878C2" w14:textId="39D4D560" w:rsidR="00232FA8" w:rsidRDefault="00A03551" w:rsidP="005B01AA">
      <w:pPr>
        <w:numPr>
          <w:ilvl w:val="0"/>
          <w:numId w:val="13"/>
        </w:numPr>
      </w:pPr>
      <w:r>
        <w:rPr>
          <w:b/>
        </w:rPr>
        <w:t>Michael D. Kessler</w:t>
      </w:r>
      <w:r>
        <w:t xml:space="preserve"> </w:t>
      </w:r>
      <w:r>
        <w:t xml:space="preserve"> </w:t>
      </w:r>
      <w:hyperlink r:id="rId24">
        <w:r>
          <w:rPr>
            <w:rStyle w:val="Hyperlink"/>
          </w:rPr>
          <w:t>0000-0003-1258-5221</w:t>
        </w:r>
      </w:hyperlink>
      <w:r>
        <w:t xml:space="preserve"> · </w:t>
      </w:r>
      <w:r>
        <w:t xml:space="preserve"> </w:t>
      </w:r>
      <w:hyperlink r:id="rId25">
        <w:proofErr w:type="spellStart"/>
        <w:r>
          <w:rPr>
            <w:rStyle w:val="Hyperlink"/>
          </w:rPr>
          <w:t>mdkessler</w:t>
        </w:r>
        <w:proofErr w:type="spellEnd"/>
      </w:hyperlink>
      <w:r>
        <w:t xml:space="preserve">  Department of Onc</w:t>
      </w:r>
      <w:r>
        <w:t xml:space="preserve">ology, Johns Hopkins University; Institute for Genome Sciences, University of Maryland School of Medicine · Funded by National Institutes of Health (R01DE027809) </w:t>
      </w:r>
    </w:p>
    <w:p w14:paraId="14EDAE0E" w14:textId="71BED941" w:rsidR="00232FA8" w:rsidRDefault="00A03551" w:rsidP="005B01AA">
      <w:pPr>
        <w:numPr>
          <w:ilvl w:val="0"/>
          <w:numId w:val="13"/>
        </w:numPr>
      </w:pPr>
      <w:r>
        <w:rPr>
          <w:b/>
        </w:rPr>
        <w:t>Alexandra J. Lee</w:t>
      </w:r>
      <w:r>
        <w:t xml:space="preserve"> </w:t>
      </w:r>
      <w:r>
        <w:t xml:space="preserve"> </w:t>
      </w:r>
      <w:hyperlink r:id="rId26">
        <w:r>
          <w:rPr>
            <w:rStyle w:val="Hyperlink"/>
          </w:rPr>
          <w:t>0000-0002-0208-37</w:t>
        </w:r>
        <w:r>
          <w:rPr>
            <w:rStyle w:val="Hyperlink"/>
          </w:rPr>
          <w:t>30</w:t>
        </w:r>
      </w:hyperlink>
      <w:r>
        <w:t xml:space="preserve"> · </w:t>
      </w:r>
      <w:r>
        <w:t xml:space="preserve"> </w:t>
      </w:r>
      <w:hyperlink r:id="rId27">
        <w:r>
          <w:rPr>
            <w:rStyle w:val="Hyperlink"/>
          </w:rPr>
          <w:t>ajlee21</w:t>
        </w:r>
      </w:hyperlink>
      <w:r>
        <w:t xml:space="preserve">  Genomics and Computational Biology Graduate Program, University of Pennsylvania; Department of Systems Pharmacology and Translational Therapeutics, University of Pennsylvania · Funded by the Gor</w:t>
      </w:r>
      <w:r>
        <w:t xml:space="preserve">don and Betty Moore Foundation (GBMF 4552) </w:t>
      </w:r>
    </w:p>
    <w:p w14:paraId="7D3B010F" w14:textId="4DE0CA50" w:rsidR="00232FA8" w:rsidRDefault="00A03551" w:rsidP="005B01AA">
      <w:pPr>
        <w:numPr>
          <w:ilvl w:val="0"/>
          <w:numId w:val="13"/>
        </w:numPr>
      </w:pPr>
      <w:r>
        <w:rPr>
          <w:b/>
        </w:rPr>
        <w:t>Marc G. Chevrette</w:t>
      </w:r>
      <w:r>
        <w:t xml:space="preserve"> </w:t>
      </w:r>
      <w:r>
        <w:t xml:space="preserve"> </w:t>
      </w:r>
      <w:hyperlink r:id="rId28">
        <w:r>
          <w:rPr>
            <w:rStyle w:val="Hyperlink"/>
          </w:rPr>
          <w:t>0000-0002-7209-0717</w:t>
        </w:r>
      </w:hyperlink>
      <w:r>
        <w:t xml:space="preserve"> · </w:t>
      </w:r>
      <w:r>
        <w:t xml:space="preserve"> </w:t>
      </w:r>
      <w:hyperlink r:id="rId29">
        <w:proofErr w:type="spellStart"/>
        <w:r>
          <w:rPr>
            <w:rStyle w:val="Hyperlink"/>
          </w:rPr>
          <w:t>chevrm</w:t>
        </w:r>
        <w:proofErr w:type="spellEnd"/>
      </w:hyperlink>
      <w:r>
        <w:t xml:space="preserve"> · </w:t>
      </w:r>
      <w:r>
        <w:t xml:space="preserve"> </w:t>
      </w:r>
      <w:hyperlink r:id="rId30">
        <w:proofErr w:type="spellStart"/>
        <w:r>
          <w:rPr>
            <w:rStyle w:val="Hyperlink"/>
          </w:rPr>
          <w:t>wildtypeMC</w:t>
        </w:r>
        <w:proofErr w:type="spellEnd"/>
      </w:hyperlink>
      <w:r>
        <w:t xml:space="preserve">  Wisconsin Institute for Discovery and Department of Plant Pathology, University of Wisconsin-Madison · Funded </w:t>
      </w:r>
      <w:r>
        <w:lastRenderedPageBreak/>
        <w:t>by Grant 2020-67012-31772 (accession 1022881) from the USDA National Institute of Food</w:t>
      </w:r>
      <w:r>
        <w:t xml:space="preserve"> and Agriculture </w:t>
      </w:r>
    </w:p>
    <w:p w14:paraId="5BA4A292" w14:textId="1F08DC8E" w:rsidR="00232FA8" w:rsidRDefault="00A03551" w:rsidP="005B01AA">
      <w:pPr>
        <w:numPr>
          <w:ilvl w:val="0"/>
          <w:numId w:val="13"/>
        </w:numPr>
      </w:pPr>
      <w:r>
        <w:rPr>
          <w:b/>
        </w:rPr>
        <w:t>Paul Allen Stewart</w:t>
      </w:r>
      <w:r>
        <w:t xml:space="preserve"> </w:t>
      </w:r>
      <w:r>
        <w:t xml:space="preserve"> </w:t>
      </w:r>
      <w:hyperlink r:id="rId31">
        <w:r>
          <w:rPr>
            <w:rStyle w:val="Hyperlink"/>
          </w:rPr>
          <w:t>0000-0003-0882-308X</w:t>
        </w:r>
      </w:hyperlink>
      <w:r>
        <w:t xml:space="preserve"> · </w:t>
      </w:r>
      <w:r>
        <w:t xml:space="preserve"> </w:t>
      </w:r>
      <w:hyperlink r:id="rId32">
        <w:proofErr w:type="spellStart"/>
        <w:r>
          <w:rPr>
            <w:rStyle w:val="Hyperlink"/>
          </w:rPr>
          <w:t>pstew</w:t>
        </w:r>
        <w:proofErr w:type="spellEnd"/>
      </w:hyperlink>
      <w:r>
        <w:t xml:space="preserve"> · </w:t>
      </w:r>
      <w:r>
        <w:t xml:space="preserve"> </w:t>
      </w:r>
      <w:hyperlink r:id="rId33">
        <w:proofErr w:type="spellStart"/>
        <w:r>
          <w:rPr>
            <w:rStyle w:val="Hyperlink"/>
          </w:rPr>
          <w:t>biodataguy</w:t>
        </w:r>
        <w:proofErr w:type="spellEnd"/>
      </w:hyperlink>
      <w:r>
        <w:t xml:space="preserve">  Department of Biosta</w:t>
      </w:r>
      <w:r>
        <w:t xml:space="preserve">tistics and Bioinformatics, Moffitt Cancer Center, Tampa FL · Funded by Moffitt Cancer Center Support Grant (P30-CA076292) </w:t>
      </w:r>
    </w:p>
    <w:p w14:paraId="55FD9A46" w14:textId="0FF2CC81" w:rsidR="00232FA8" w:rsidRDefault="00A03551" w:rsidP="005B01AA">
      <w:pPr>
        <w:numPr>
          <w:ilvl w:val="0"/>
          <w:numId w:val="13"/>
        </w:numPr>
      </w:pPr>
      <w:r>
        <w:rPr>
          <w:b/>
        </w:rPr>
        <w:t>Thiago Britto-Borges</w:t>
      </w:r>
      <w:r>
        <w:t xml:space="preserve"> </w:t>
      </w:r>
      <w:r>
        <w:t xml:space="preserve"> </w:t>
      </w:r>
      <w:hyperlink r:id="rId34">
        <w:r>
          <w:rPr>
            <w:rStyle w:val="Hyperlink"/>
          </w:rPr>
          <w:t>0000-0002-6218-4429</w:t>
        </w:r>
      </w:hyperlink>
      <w:r>
        <w:t xml:space="preserve"> · </w:t>
      </w:r>
      <w:r>
        <w:t xml:space="preserve"> </w:t>
      </w:r>
      <w:hyperlink r:id="rId35">
        <w:proofErr w:type="spellStart"/>
        <w:r>
          <w:rPr>
            <w:rStyle w:val="Hyperlink"/>
          </w:rPr>
          <w:t>tbrittoborges</w:t>
        </w:r>
        <w:proofErr w:type="spellEnd"/>
      </w:hyperlink>
      <w:r>
        <w:t xml:space="preserve">  Section of Bioinformatics and Systems Cardiology, Klaus </w:t>
      </w:r>
      <w:proofErr w:type="spellStart"/>
      <w:r>
        <w:t>Tschira</w:t>
      </w:r>
      <w:proofErr w:type="spellEnd"/>
      <w:r>
        <w:t xml:space="preserve"> Institute for Integrative Computational Cardiology, University Hospital Heidelberg; Department of Internal Medicine III (Cardiology, Angiology, and Pneum</w:t>
      </w:r>
      <w:r>
        <w:t xml:space="preserve">ology), University Hospital Heidelberg </w:t>
      </w:r>
    </w:p>
    <w:p w14:paraId="7D144418" w14:textId="08A867A5" w:rsidR="00232FA8" w:rsidRDefault="00A03551" w:rsidP="005B01AA">
      <w:pPr>
        <w:numPr>
          <w:ilvl w:val="0"/>
          <w:numId w:val="13"/>
        </w:numPr>
      </w:pPr>
      <w:r>
        <w:rPr>
          <w:b/>
        </w:rPr>
        <w:t xml:space="preserve">Evan M. </w:t>
      </w:r>
      <w:proofErr w:type="spellStart"/>
      <w:r>
        <w:rPr>
          <w:b/>
        </w:rPr>
        <w:t>Cofer</w:t>
      </w:r>
      <w:proofErr w:type="spellEnd"/>
      <w:r>
        <w:t xml:space="preserve"> </w:t>
      </w:r>
      <w:r>
        <w:t xml:space="preserve"> </w:t>
      </w:r>
      <w:hyperlink r:id="rId36">
        <w:r>
          <w:rPr>
            <w:rStyle w:val="Hyperlink"/>
          </w:rPr>
          <w:t>0000-0003-3877-0433</w:t>
        </w:r>
      </w:hyperlink>
      <w:r>
        <w:t xml:space="preserve"> · </w:t>
      </w:r>
      <w:r>
        <w:t xml:space="preserve"> </w:t>
      </w:r>
      <w:hyperlink r:id="rId37">
        <w:proofErr w:type="spellStart"/>
        <w:r>
          <w:rPr>
            <w:rStyle w:val="Hyperlink"/>
          </w:rPr>
          <w:t>evancofer</w:t>
        </w:r>
        <w:proofErr w:type="spellEnd"/>
      </w:hyperlink>
      <w:r>
        <w:t xml:space="preserve"> · </w:t>
      </w:r>
      <w:r>
        <w:t xml:space="preserve"> </w:t>
      </w:r>
      <w:hyperlink r:id="rId38">
        <w:proofErr w:type="spellStart"/>
        <w:r>
          <w:rPr>
            <w:rStyle w:val="Hyperlink"/>
          </w:rPr>
          <w:t>evan_co</w:t>
        </w:r>
        <w:r>
          <w:rPr>
            <w:rStyle w:val="Hyperlink"/>
          </w:rPr>
          <w:t>fer</w:t>
        </w:r>
        <w:proofErr w:type="spellEnd"/>
      </w:hyperlink>
      <w:r>
        <w:t xml:space="preserve">  Lewis-Sigler Institute for Integrative Genomics, Princeton University, Princeton, NJ, USA; Graduate Program in Quantitative and Computational Biology, Princeton University, Princeton, NJ, USA · Funded by National Institutes of Health (T32 HG003284); N</w:t>
      </w:r>
      <w:r>
        <w:t xml:space="preserve">ational Science Foundation Graduate Research Fellowship Program </w:t>
      </w:r>
    </w:p>
    <w:p w14:paraId="0D8556AA" w14:textId="7BB4DDDA" w:rsidR="00232FA8" w:rsidRDefault="00A03551" w:rsidP="005B01AA">
      <w:pPr>
        <w:numPr>
          <w:ilvl w:val="0"/>
          <w:numId w:val="13"/>
        </w:numPr>
      </w:pPr>
      <w:proofErr w:type="spellStart"/>
      <w:r>
        <w:rPr>
          <w:b/>
        </w:rPr>
        <w:t>Kun-Hsing</w:t>
      </w:r>
      <w:proofErr w:type="spellEnd"/>
      <w:r>
        <w:rPr>
          <w:b/>
        </w:rPr>
        <w:t xml:space="preserve"> Yu</w:t>
      </w:r>
      <w:r>
        <w:t xml:space="preserve"> </w:t>
      </w:r>
      <w:r>
        <w:t xml:space="preserve"> </w:t>
      </w:r>
      <w:hyperlink r:id="rId39">
        <w:r>
          <w:rPr>
            <w:rStyle w:val="Hyperlink"/>
          </w:rPr>
          <w:t>0000-0001-9892-8218</w:t>
        </w:r>
      </w:hyperlink>
      <w:r>
        <w:t xml:space="preserve"> · </w:t>
      </w:r>
      <w:r>
        <w:t xml:space="preserve"> </w:t>
      </w:r>
      <w:hyperlink r:id="rId40">
        <w:proofErr w:type="spellStart"/>
        <w:r>
          <w:rPr>
            <w:rStyle w:val="Hyperlink"/>
          </w:rPr>
          <w:t>khyu</w:t>
        </w:r>
        <w:proofErr w:type="spellEnd"/>
      </w:hyperlink>
      <w:r>
        <w:t xml:space="preserve">  </w:t>
      </w:r>
      <w:r>
        <w:t xml:space="preserve">Department of Biomedical Informatics, Harvard Medical School; Department of Pathology, Brigham and Women’s Hospital · Funded by </w:t>
      </w:r>
      <w:proofErr w:type="spellStart"/>
      <w:r>
        <w:t>Blavatnik</w:t>
      </w:r>
      <w:proofErr w:type="spellEnd"/>
      <w:r>
        <w:t xml:space="preserve"> Center for Computational Biomedicine Award</w:t>
      </w:r>
      <w:r>
        <w:t>; National Institute of General Medical Sciences (R35GM142879)</w:t>
      </w:r>
      <w:r>
        <w:t xml:space="preserve"> </w:t>
      </w:r>
    </w:p>
    <w:p w14:paraId="4F5A7AAB" w14:textId="64AFF61F" w:rsidR="00232FA8" w:rsidRDefault="00A03551" w:rsidP="005B01AA">
      <w:pPr>
        <w:numPr>
          <w:ilvl w:val="0"/>
          <w:numId w:val="13"/>
        </w:numPr>
      </w:pPr>
      <w:r>
        <w:rPr>
          <w:b/>
        </w:rPr>
        <w:t>Juan Jose Ca</w:t>
      </w:r>
      <w:r>
        <w:rPr>
          <w:b/>
        </w:rPr>
        <w:t>rmona</w:t>
      </w:r>
      <w:r>
        <w:t xml:space="preserve"> </w:t>
      </w:r>
      <w:r>
        <w:t xml:space="preserve"> </w:t>
      </w:r>
      <w:hyperlink r:id="rId41">
        <w:r>
          <w:rPr>
            <w:rStyle w:val="Hyperlink"/>
          </w:rPr>
          <w:t>0000-0002-3029-4658</w:t>
        </w:r>
      </w:hyperlink>
      <w:r>
        <w:t xml:space="preserve"> · </w:t>
      </w:r>
      <w:r>
        <w:t xml:space="preserve"> </w:t>
      </w:r>
      <w:hyperlink r:id="rId42">
        <w:proofErr w:type="spellStart"/>
        <w:r>
          <w:rPr>
            <w:rStyle w:val="Hyperlink"/>
          </w:rPr>
          <w:t>juancarmona</w:t>
        </w:r>
        <w:proofErr w:type="spellEnd"/>
      </w:hyperlink>
      <w:r>
        <w:t xml:space="preserve"> · </w:t>
      </w:r>
      <w:r>
        <w:t xml:space="preserve"> </w:t>
      </w:r>
      <w:hyperlink r:id="rId43">
        <w:proofErr w:type="spellStart"/>
        <w:r>
          <w:rPr>
            <w:rStyle w:val="Hyperlink"/>
          </w:rPr>
          <w:t>jcveritas</w:t>
        </w:r>
        <w:proofErr w:type="spellEnd"/>
      </w:hyperlink>
      <w:r>
        <w:t xml:space="preserve">  Philips Healthcare, Cambridge, MA, USA; P</w:t>
      </w:r>
      <w:r>
        <w:t xml:space="preserve">hilips Research North America, Cambridge, MA, USA </w:t>
      </w:r>
    </w:p>
    <w:p w14:paraId="5D20D3D3" w14:textId="0B92EE88" w:rsidR="00232FA8" w:rsidRDefault="00A03551" w:rsidP="005B01AA">
      <w:pPr>
        <w:numPr>
          <w:ilvl w:val="0"/>
          <w:numId w:val="13"/>
        </w:numPr>
      </w:pPr>
      <w:r>
        <w:rPr>
          <w:b/>
        </w:rPr>
        <w:t xml:space="preserve">Elana J. </w:t>
      </w:r>
      <w:proofErr w:type="spellStart"/>
      <w:r>
        <w:rPr>
          <w:b/>
        </w:rPr>
        <w:t>Fertig</w:t>
      </w:r>
      <w:proofErr w:type="spellEnd"/>
      <w:r>
        <w:t xml:space="preserve"> </w:t>
      </w:r>
      <w:r>
        <w:t xml:space="preserve"> </w:t>
      </w:r>
      <w:hyperlink r:id="rId44">
        <w:r>
          <w:rPr>
            <w:rStyle w:val="Hyperlink"/>
          </w:rPr>
          <w:t>0000-0003-3204-342X</w:t>
        </w:r>
      </w:hyperlink>
      <w:r>
        <w:t xml:space="preserve"> · </w:t>
      </w:r>
      <w:r>
        <w:t xml:space="preserve"> </w:t>
      </w:r>
      <w:hyperlink r:id="rId45">
        <w:proofErr w:type="spellStart"/>
        <w:r>
          <w:rPr>
            <w:rStyle w:val="Hyperlink"/>
          </w:rPr>
          <w:t>ejfertig</w:t>
        </w:r>
        <w:proofErr w:type="spellEnd"/>
      </w:hyperlink>
      <w:r>
        <w:t xml:space="preserve">  Department of Oncology, Department of Biomedical </w:t>
      </w:r>
      <w:r>
        <w:t xml:space="preserve">Engineering, Department of Applied Mathematics and Statistics, Convergence Institute, Johns Hopkins University · Funded by </w:t>
      </w:r>
      <w:proofErr w:type="spellStart"/>
      <w:r>
        <w:t>Lustgarten</w:t>
      </w:r>
      <w:proofErr w:type="spellEnd"/>
      <w:r>
        <w:t xml:space="preserve"> Foundation; Allegheny Health Network; Emerson Foundation (640183); National Cancer Institute (U01CA212007, U01CA253403, P3</w:t>
      </w:r>
      <w:r>
        <w:t xml:space="preserve">0CA006973); National Institute of Dental and </w:t>
      </w:r>
      <w:proofErr w:type="spellStart"/>
      <w:r>
        <w:t>Cranofacial</w:t>
      </w:r>
      <w:proofErr w:type="spellEnd"/>
      <w:r>
        <w:t xml:space="preserve"> Research (R01DE027809) </w:t>
      </w:r>
    </w:p>
    <w:p w14:paraId="4F6B4076" w14:textId="4D01B11B" w:rsidR="00232FA8" w:rsidRDefault="00A03551" w:rsidP="005B01AA">
      <w:pPr>
        <w:numPr>
          <w:ilvl w:val="0"/>
          <w:numId w:val="13"/>
        </w:numPr>
      </w:pPr>
      <w:proofErr w:type="spellStart"/>
      <w:r>
        <w:rPr>
          <w:b/>
        </w:rPr>
        <w:t>Alexandr</w:t>
      </w:r>
      <w:proofErr w:type="spellEnd"/>
      <w:r>
        <w:rPr>
          <w:b/>
        </w:rPr>
        <w:t xml:space="preserve"> A. Kalinin</w:t>
      </w:r>
      <w:r>
        <w:t xml:space="preserve"> </w:t>
      </w:r>
      <w:r>
        <w:t xml:space="preserve"> </w:t>
      </w:r>
      <w:hyperlink r:id="rId46">
        <w:r>
          <w:rPr>
            <w:rStyle w:val="Hyperlink"/>
          </w:rPr>
          <w:t>0000-0003-4563-3226</w:t>
        </w:r>
      </w:hyperlink>
      <w:r>
        <w:t xml:space="preserve"> · </w:t>
      </w:r>
      <w:r>
        <w:t xml:space="preserve"> </w:t>
      </w:r>
      <w:hyperlink r:id="rId47">
        <w:proofErr w:type="spellStart"/>
        <w:r>
          <w:rPr>
            <w:rStyle w:val="Hyperlink"/>
          </w:rPr>
          <w:t>alxndrkalinin</w:t>
        </w:r>
        <w:proofErr w:type="spellEnd"/>
      </w:hyperlink>
      <w:r>
        <w:t xml:space="preserve"> · </w:t>
      </w:r>
      <w:r>
        <w:t xml:space="preserve"> </w:t>
      </w:r>
      <w:hyperlink r:id="rId48">
        <w:proofErr w:type="spellStart"/>
        <w:r>
          <w:rPr>
            <w:rStyle w:val="Hyperlink"/>
          </w:rPr>
          <w:t>alxndrkalinin</w:t>
        </w:r>
        <w:proofErr w:type="spellEnd"/>
      </w:hyperlink>
      <w:r>
        <w:t xml:space="preserve">  Medical Big Data Group, Shenzhen Research Institute of Big Data, China; Department of Computational Medicine and Bioinformatics, University of Michigan, USA </w:t>
      </w:r>
    </w:p>
    <w:p w14:paraId="6094BD8A" w14:textId="3AAED4CB" w:rsidR="00232FA8" w:rsidRDefault="00A03551" w:rsidP="005B01AA">
      <w:pPr>
        <w:numPr>
          <w:ilvl w:val="0"/>
          <w:numId w:val="13"/>
        </w:numPr>
      </w:pPr>
      <w:r>
        <w:rPr>
          <w:b/>
        </w:rPr>
        <w:t>Brandon</w:t>
      </w:r>
      <w:r>
        <w:rPr>
          <w:b/>
        </w:rPr>
        <w:t xml:space="preserve"> Signal</w:t>
      </w:r>
      <w:r>
        <w:t xml:space="preserve"> </w:t>
      </w:r>
      <w:r>
        <w:t xml:space="preserve"> </w:t>
      </w:r>
      <w:hyperlink r:id="rId49">
        <w:r>
          <w:rPr>
            <w:rStyle w:val="Hyperlink"/>
          </w:rPr>
          <w:t>0000-0002-6839-2392</w:t>
        </w:r>
      </w:hyperlink>
      <w:r>
        <w:t xml:space="preserve"> · </w:t>
      </w:r>
      <w:r>
        <w:t xml:space="preserve"> </w:t>
      </w:r>
      <w:hyperlink r:id="rId50">
        <w:proofErr w:type="spellStart"/>
        <w:r>
          <w:rPr>
            <w:rStyle w:val="Hyperlink"/>
          </w:rPr>
          <w:t>betsig</w:t>
        </w:r>
        <w:proofErr w:type="spellEnd"/>
      </w:hyperlink>
      <w:r>
        <w:t xml:space="preserve">  School of Medicine, College of Health and Medicine, University of Tasmania </w:t>
      </w:r>
    </w:p>
    <w:p w14:paraId="45384CB2" w14:textId="34A8D648" w:rsidR="00232FA8" w:rsidRDefault="00A03551" w:rsidP="005B01AA">
      <w:pPr>
        <w:numPr>
          <w:ilvl w:val="0"/>
          <w:numId w:val="13"/>
        </w:numPr>
      </w:pPr>
      <w:r>
        <w:rPr>
          <w:b/>
        </w:rPr>
        <w:t xml:space="preserve">Benjamin J. </w:t>
      </w:r>
      <w:proofErr w:type="spellStart"/>
      <w:r>
        <w:rPr>
          <w:b/>
        </w:rPr>
        <w:t>Lengerich</w:t>
      </w:r>
      <w:proofErr w:type="spellEnd"/>
      <w:r>
        <w:t xml:space="preserve"> </w:t>
      </w:r>
      <w:r>
        <w:t xml:space="preserve"> </w:t>
      </w:r>
      <w:hyperlink r:id="rId51">
        <w:r>
          <w:rPr>
            <w:rStyle w:val="Hyperlink"/>
          </w:rPr>
          <w:t>0000-0001-8690-9554</w:t>
        </w:r>
      </w:hyperlink>
      <w:r>
        <w:t xml:space="preserve"> · </w:t>
      </w:r>
      <w:r>
        <w:t xml:space="preserve"> </w:t>
      </w:r>
      <w:hyperlink r:id="rId52">
        <w:proofErr w:type="spellStart"/>
        <w:r>
          <w:rPr>
            <w:rStyle w:val="Hyperlink"/>
          </w:rPr>
          <w:t>blengerich</w:t>
        </w:r>
        <w:proofErr w:type="spellEnd"/>
      </w:hyperlink>
      <w:r>
        <w:t xml:space="preserve">  Computer Science Department, Carnegie Mellon University </w:t>
      </w:r>
    </w:p>
    <w:p w14:paraId="1BE32248" w14:textId="1C7DF157" w:rsidR="00232FA8" w:rsidRDefault="00A03551" w:rsidP="005B01AA">
      <w:pPr>
        <w:numPr>
          <w:ilvl w:val="0"/>
          <w:numId w:val="13"/>
        </w:numPr>
      </w:pPr>
      <w:r>
        <w:rPr>
          <w:b/>
        </w:rPr>
        <w:t xml:space="preserve">Timothy J. </w:t>
      </w:r>
      <w:proofErr w:type="spellStart"/>
      <w:r>
        <w:rPr>
          <w:b/>
        </w:rPr>
        <w:t>Triche</w:t>
      </w:r>
      <w:proofErr w:type="spellEnd"/>
      <w:r>
        <w:rPr>
          <w:b/>
        </w:rPr>
        <w:t>, Jr.</w:t>
      </w:r>
      <w:r>
        <w:t xml:space="preserve"> </w:t>
      </w:r>
      <w:r>
        <w:t xml:space="preserve"> </w:t>
      </w:r>
      <w:hyperlink r:id="rId53">
        <w:r>
          <w:rPr>
            <w:rStyle w:val="Hyperlink"/>
          </w:rPr>
          <w:t>0000-0001-5665-946X</w:t>
        </w:r>
      </w:hyperlink>
      <w:r>
        <w:t xml:space="preserve"> · </w:t>
      </w:r>
      <w:r>
        <w:t xml:space="preserve"> </w:t>
      </w:r>
      <w:hyperlink r:id="rId54">
        <w:proofErr w:type="spellStart"/>
        <w:r>
          <w:rPr>
            <w:rStyle w:val="Hyperlink"/>
          </w:rPr>
          <w:t>ttriche</w:t>
        </w:r>
        <w:proofErr w:type="spellEnd"/>
      </w:hyperlink>
      <w:r>
        <w:t xml:space="preserve">  Center for Epigenetics, Van </w:t>
      </w:r>
      <w:proofErr w:type="spellStart"/>
      <w:r>
        <w:t>Andel</w:t>
      </w:r>
      <w:proofErr w:type="spellEnd"/>
      <w:r>
        <w:t xml:space="preserve"> Research Institute; Department of Pediatrics, College of Human Medicine, Michigan State University; Department of Transl</w:t>
      </w:r>
      <w:r>
        <w:t xml:space="preserve">ational Genomics, Keck School of Medicine, University of Southern California · Funded by National Institute of Allergy and Infectious Diseases </w:t>
      </w:r>
      <w:r>
        <w:lastRenderedPageBreak/>
        <w:t xml:space="preserve">(R21AI153997); Michelle Lunn Hope Foundation; </w:t>
      </w:r>
      <w:proofErr w:type="spellStart"/>
      <w:r>
        <w:t>Folz</w:t>
      </w:r>
      <w:proofErr w:type="spellEnd"/>
      <w:r>
        <w:t xml:space="preserve"> Fund for Cancer Research; Grand Rapids Community Foundation </w:t>
      </w:r>
    </w:p>
    <w:p w14:paraId="73A6E0EC" w14:textId="6E273AB9" w:rsidR="00232FA8" w:rsidRDefault="00A03551" w:rsidP="005B01AA">
      <w:pPr>
        <w:numPr>
          <w:ilvl w:val="0"/>
          <w:numId w:val="13"/>
        </w:numPr>
      </w:pPr>
      <w:proofErr w:type="spellStart"/>
      <w:r>
        <w:rPr>
          <w:b/>
        </w:rPr>
        <w:t>S</w:t>
      </w:r>
      <w:r>
        <w:rPr>
          <w:b/>
        </w:rPr>
        <w:t>imina</w:t>
      </w:r>
      <w:proofErr w:type="spellEnd"/>
      <w:r>
        <w:rPr>
          <w:b/>
        </w:rPr>
        <w:t xml:space="preserve"> M. Boca</w:t>
      </w:r>
      <w:r>
        <w:t xml:space="preserve"> </w:t>
      </w:r>
      <w:r>
        <w:t xml:space="preserve"> </w:t>
      </w:r>
      <w:hyperlink r:id="rId55">
        <w:r>
          <w:rPr>
            <w:rStyle w:val="Hyperlink"/>
          </w:rPr>
          <w:t>0000-0002-1400-3398</w:t>
        </w:r>
      </w:hyperlink>
      <w:r>
        <w:t xml:space="preserve"> · </w:t>
      </w:r>
      <w:r>
        <w:t xml:space="preserve"> </w:t>
      </w:r>
      <w:hyperlink r:id="rId56">
        <w:proofErr w:type="spellStart"/>
        <w:r>
          <w:rPr>
            <w:rStyle w:val="Hyperlink"/>
          </w:rPr>
          <w:t>SiminaB</w:t>
        </w:r>
        <w:proofErr w:type="spellEnd"/>
      </w:hyperlink>
      <w:r>
        <w:t xml:space="preserve">  Innovation Center for Biomedical Informatics, Georgetown University Medical Center; Department of Oncolo</w:t>
      </w:r>
      <w:r>
        <w:t>gy, Georgetown University Medical Center; Department of Biostatistics, Bioinformatics and Biomathematics, Georgetown University Medical Center; Cancer Prevention and Control Program, Lombardi Comprehensive Cancer Center · Funded by National Institutes of H</w:t>
      </w:r>
      <w:r>
        <w:t xml:space="preserve">ealth (R21 CA220398) </w:t>
      </w:r>
    </w:p>
    <w:p w14:paraId="640FA37C" w14:textId="77777777" w:rsidR="00232FA8" w:rsidRDefault="00A03551" w:rsidP="005B01AA">
      <w:pPr>
        <w:pStyle w:val="Heading2"/>
      </w:pPr>
      <w:bookmarkStart w:id="1" w:name="intro"/>
      <w:r>
        <w:t>Introduction</w:t>
      </w:r>
      <w:bookmarkEnd w:id="1"/>
    </w:p>
    <w:p w14:paraId="46FFBFA9" w14:textId="77777777" w:rsidR="00232FA8" w:rsidRDefault="00A03551" w:rsidP="005B01AA">
      <w:pPr>
        <w:pStyle w:val="FirstParagraph"/>
      </w:pPr>
      <w:r>
        <w:t>Machine learning is a modern approach to problem-solving and task automation. In particular, machine learning is concerned with the development and applications of algorithms that can recognize patterns in data and use th</w:t>
      </w:r>
      <w:r>
        <w:t>em for predictive modeling, as opposed to having domain experts developing rules for prediction tasks manually. Artificial neural networks are a particular class of machine learning algorithms and models that evolved into what is now described as “deep lea</w:t>
      </w:r>
      <w:r>
        <w:t>rning”. Deep learning encompasses neural networks with many layers and the algorithms that make them perform well. These neural networks comprise artificial neurons arranged into layers and are modeled after the human brain, even though the building blocks</w:t>
      </w:r>
      <w:r>
        <w:t xml:space="preserve"> and learning algorithms may differ [</w:t>
      </w:r>
      <w:hyperlink w:anchor="ref-NAEDY6H8">
        <w:r>
          <w:rPr>
            <w:rStyle w:val="Hyperlink"/>
          </w:rPr>
          <w:t>1</w:t>
        </w:r>
      </w:hyperlink>
      <w:r>
        <w:t>]. Each layer receives input from previous layers (the first of which represents the input data), and then transmits a transformed version of its own weighted output that serves as in</w:t>
      </w:r>
      <w:r>
        <w:t xml:space="preserve">put into subsequent layers of the network. Thus, the process of “training” a neural network is the tuning of the layers’ weights to minimize a cost or loss function that serves as a surrogate of the prediction error. The loss function is differentiable so </w:t>
      </w:r>
      <w:r>
        <w:t xml:space="preserve">that the weights can be automatically updated to attempt to reduce the loss. Deep learning uses artificial neural networks with many layers (hence the term “deep”). Given the computational advances made in the last decade, it can now be applied to massive </w:t>
      </w:r>
      <w:r>
        <w:t>data sets and in innumerable contexts. In many circumstances, deep learning can learn more complex relationships and make more accurate predictions than other methods. Therefore, deep learning has become its own subfield of machine learning. In the context</w:t>
      </w:r>
      <w:r>
        <w:t xml:space="preserve"> of biological research, it has been increasingly used to derive novel insights from high-dimensional biological data [</w:t>
      </w:r>
      <w:hyperlink w:anchor="ref-PZMP42Ak">
        <w:r>
          <w:rPr>
            <w:rStyle w:val="Hyperlink"/>
          </w:rPr>
          <w:t>2</w:t>
        </w:r>
      </w:hyperlink>
      <w:r>
        <w:t>]. For example, deep learning has been used to predict protein-drug binding kinetics [</w:t>
      </w:r>
      <w:hyperlink w:anchor="ref-lwg6sPLT">
        <w:r>
          <w:rPr>
            <w:rStyle w:val="Hyperlink"/>
          </w:rPr>
          <w:t>3</w:t>
        </w:r>
      </w:hyperlink>
      <w:r>
        <w:t>], to identify the lab-of-origin of synthetic DNA [</w:t>
      </w:r>
      <w:hyperlink w:anchor="ref-WGfstNkj">
        <w:r>
          <w:rPr>
            <w:rStyle w:val="Hyperlink"/>
          </w:rPr>
          <w:t>4</w:t>
        </w:r>
      </w:hyperlink>
      <w:r>
        <w:t>], and to uncover the facial phenotypes of genetic disorders [</w:t>
      </w:r>
      <w:hyperlink w:anchor="ref-8vmpDcPH">
        <w:r>
          <w:rPr>
            <w:rStyle w:val="Hyperlink"/>
          </w:rPr>
          <w:t>5</w:t>
        </w:r>
      </w:hyperlink>
      <w:r>
        <w:t>].</w:t>
      </w:r>
    </w:p>
    <w:p w14:paraId="5C689AA6" w14:textId="77777777" w:rsidR="00232FA8" w:rsidRDefault="00A03551" w:rsidP="005B01AA">
      <w:pPr>
        <w:pStyle w:val="BodyText"/>
      </w:pPr>
      <w:r>
        <w:t>To make the biological applications of deep lea</w:t>
      </w:r>
      <w:r>
        <w:t>rning more accessible to scientists who have some experience with machine learning, we solicited input from a community of researchers with varied biological and deep learning interests. These individuals collaboratively contributed to this manuscript’s wr</w:t>
      </w:r>
      <w:r>
        <w:t>iting using the GitHub version control platform [</w:t>
      </w:r>
      <w:hyperlink w:anchor="ref-ysdRl4lj">
        <w:r>
          <w:rPr>
            <w:rStyle w:val="Hyperlink"/>
          </w:rPr>
          <w:t>6</w:t>
        </w:r>
      </w:hyperlink>
      <w:r>
        <w:t xml:space="preserve">] and the </w:t>
      </w:r>
      <w:proofErr w:type="spellStart"/>
      <w:r>
        <w:t>Manubot</w:t>
      </w:r>
      <w:proofErr w:type="spellEnd"/>
      <w:r>
        <w:t xml:space="preserve"> manuscript generation toolset [</w:t>
      </w:r>
      <w:hyperlink w:anchor="ref-YuJbg3zO">
        <w:r>
          <w:rPr>
            <w:rStyle w:val="Hyperlink"/>
          </w:rPr>
          <w:t>7</w:t>
        </w:r>
      </w:hyperlink>
      <w:r>
        <w:t>]. The goal was to articulate a practical, accessible, and concise set of guidelines a</w:t>
      </w:r>
      <w:r>
        <w:t xml:space="preserve">nd suggestions to follow when using deep learning (Figure </w:t>
      </w:r>
      <w:hyperlink w:anchor="fig:overview-fig">
        <w:r>
          <w:rPr>
            <w:rStyle w:val="Hyperlink"/>
          </w:rPr>
          <w:t>1</w:t>
        </w:r>
      </w:hyperlink>
      <w:r>
        <w:t xml:space="preserve">). </w:t>
      </w:r>
      <w:r>
        <w:t>For readers who are new to machine learning, we recommend reviewing general machine learning principles [</w:t>
      </w:r>
      <w:hyperlink w:anchor="ref-XPXTSaKX">
        <w:r>
          <w:rPr>
            <w:rStyle w:val="Hyperlink"/>
          </w:rPr>
          <w:t>8</w:t>
        </w:r>
      </w:hyperlink>
      <w:r>
        <w:t>] before getting started with deep learning.</w:t>
      </w:r>
    </w:p>
    <w:p w14:paraId="3401AD7E" w14:textId="77777777" w:rsidR="00232FA8" w:rsidRDefault="00A03551" w:rsidP="005B01AA">
      <w:pPr>
        <w:pStyle w:val="CaptionedFigure"/>
      </w:pPr>
      <w:bookmarkStart w:id="2" w:name="fig:overview-fig"/>
      <w:r>
        <w:rPr>
          <w:noProof/>
        </w:rPr>
        <w:lastRenderedPageBreak/>
        <w:drawing>
          <wp:inline distT="0" distB="0" distL="0" distR="0">
            <wp:extent cx="5943600" cy="3699415"/>
            <wp:effectExtent l="0" t="0" r="0" b="0"/>
            <wp:docPr id="49" name="Picture" descr="Figure 1: A summary overview of the 10 tips for using deep learning in biological research."/>
            <wp:cNvGraphicFramePr/>
            <a:graphic xmlns:a="http://schemas.openxmlformats.org/drawingml/2006/main">
              <a:graphicData uri="http://schemas.openxmlformats.org/drawingml/2006/picture">
                <pic:pic xmlns:pic="http://schemas.openxmlformats.org/drawingml/2006/picture">
                  <pic:nvPicPr>
                    <pic:cNvPr id="0" name="Picture" descr="images/tips_overview.png"/>
                    <pic:cNvPicPr>
                      <a:picLocks noChangeAspect="1" noChangeArrowheads="1"/>
                    </pic:cNvPicPr>
                  </pic:nvPicPr>
                  <pic:blipFill>
                    <a:blip r:embed="rId57"/>
                    <a:stretch>
                      <a:fillRect/>
                    </a:stretch>
                  </pic:blipFill>
                  <pic:spPr bwMode="auto">
                    <a:xfrm>
                      <a:off x="0" y="0"/>
                      <a:ext cx="5943600" cy="3699415"/>
                    </a:xfrm>
                    <a:prstGeom prst="rect">
                      <a:avLst/>
                    </a:prstGeom>
                    <a:noFill/>
                    <a:ln w="9525">
                      <a:noFill/>
                      <a:headEnd/>
                      <a:tailEnd/>
                    </a:ln>
                  </pic:spPr>
                </pic:pic>
              </a:graphicData>
            </a:graphic>
          </wp:inline>
        </w:drawing>
      </w:r>
    </w:p>
    <w:p w14:paraId="3F6996C9" w14:textId="77777777" w:rsidR="00232FA8" w:rsidRDefault="00A03551" w:rsidP="005B01AA">
      <w:pPr>
        <w:pStyle w:val="ImageCaption"/>
      </w:pPr>
      <w:r>
        <w:t>Figure 1: A summary overview of the 10 tips for using deep learning in biological research.</w:t>
      </w:r>
    </w:p>
    <w:bookmarkEnd w:id="2"/>
    <w:p w14:paraId="50CA78F5" w14:textId="2AD3066E" w:rsidR="00232FA8" w:rsidRDefault="00A03551" w:rsidP="005B01AA">
      <w:pPr>
        <w:pStyle w:val="BodyText"/>
      </w:pPr>
      <w:r>
        <w:t>In the course of our discussions, several themes became clear: the importance of understanding and applying machine learning fundamentals as a baseline for utilizin</w:t>
      </w:r>
      <w:r>
        <w:t>g deep learning, the necessity for extensive model comparisons with careful evaluation, and the need for critical thought in interpreting results generated by deep learning, among others. The major similarities between deep learning and traditional computa</w:t>
      </w:r>
      <w:r>
        <w:t>tional methods also became apparent. Although deep learning is a distinct subfield of machine learning, it is still a subfield. It is subject to the many limitations inherent to machine learning, and most best practices for machine learning [</w:t>
      </w:r>
      <w:hyperlink w:anchor="ref-p4Nl5If0">
        <w:r>
          <w:rPr>
            <w:rStyle w:val="Hyperlink"/>
          </w:rPr>
          <w:t>9</w:t>
        </w:r>
      </w:hyperlink>
      <w:r>
        <w:t>–</w:t>
      </w:r>
      <w:hyperlink w:anchor="ref-urca2RD9">
        <w:r>
          <w:rPr>
            <w:rStyle w:val="Hyperlink"/>
          </w:rPr>
          <w:t>11</w:t>
        </w:r>
      </w:hyperlink>
      <w:r>
        <w:t>] also apply to deep learning. As with all computational methods, deep learning should be applied in a systematic manner that is reproducible and rigorously tested. Ultimately, the tips we collate</w:t>
      </w:r>
      <w:r>
        <w:t xml:space="preserve"> range from high-level guidance to best practices for implementation. It is our hope that they will provide actionable, deep learning-specific </w:t>
      </w:r>
      <w:r>
        <w:t>instructions</w:t>
      </w:r>
      <w:r>
        <w:t xml:space="preserve"> for both new and experienced deep learning practitioners. By making deep learning more accessible fo</w:t>
      </w:r>
      <w:r>
        <w:t>r use in biological research, we aim to improve the overall usage and reporting quality of deep learning in the literature, and to enable increasing numbers of researchers to utilize these state-of-the art techniques effectively and accurately.</w:t>
      </w:r>
    </w:p>
    <w:p w14:paraId="028F23FA" w14:textId="77777777" w:rsidR="00232FA8" w:rsidRDefault="00A03551" w:rsidP="005B01AA">
      <w:pPr>
        <w:pStyle w:val="Heading2"/>
      </w:pPr>
      <w:bookmarkStart w:id="3" w:name="appropriate"/>
      <w:r>
        <w:t>Tip 1: Deci</w:t>
      </w:r>
      <w:r>
        <w:t>de whether deep learning is appropriate for your problem</w:t>
      </w:r>
      <w:bookmarkEnd w:id="3"/>
    </w:p>
    <w:p w14:paraId="4863E08C" w14:textId="2858D531" w:rsidR="00232FA8" w:rsidRDefault="00A03551" w:rsidP="005B01AA">
      <w:pPr>
        <w:pStyle w:val="FirstParagraph"/>
      </w:pPr>
      <w:r>
        <w:t>In recent years, the number of projects and publications implementing deep learning in biology has risen tremendously [</w:t>
      </w:r>
      <w:hyperlink w:anchor="ref-1AyQuG5x7">
        <w:r>
          <w:rPr>
            <w:rStyle w:val="Hyperlink"/>
          </w:rPr>
          <w:t>12</w:t>
        </w:r>
      </w:hyperlink>
      <w:r>
        <w:t>–</w:t>
      </w:r>
      <w:hyperlink w:anchor="ref-sLm8UD2q">
        <w:r>
          <w:rPr>
            <w:rStyle w:val="Hyperlink"/>
          </w:rPr>
          <w:t>14</w:t>
        </w:r>
      </w:hyperlink>
      <w:r>
        <w:t>]. T</w:t>
      </w:r>
      <w:r>
        <w:t xml:space="preserve">his trend is likely driven by deep learning’s usefulness across </w:t>
      </w:r>
      <w:r>
        <w:lastRenderedPageBreak/>
        <w:t>a range of scientific questions and data modalities and can contribute to the appearance of deep learning as a panacea for nearly all modeling problems. Indeed, neural networks are universal f</w:t>
      </w:r>
      <w:r>
        <w:t>unction approximators and derive tremendous power from this theoretical capacity to learn any function [</w:t>
      </w:r>
      <w:hyperlink w:anchor="ref-xwsS0Nlg">
        <w:r>
          <w:rPr>
            <w:rStyle w:val="Hyperlink"/>
          </w:rPr>
          <w:t>15</w:t>
        </w:r>
      </w:hyperlink>
      <w:r>
        <w:t>,</w:t>
      </w:r>
      <w:hyperlink w:anchor="ref-1BnILgle7">
        <w:r>
          <w:rPr>
            <w:rStyle w:val="Hyperlink"/>
          </w:rPr>
          <w:t>16</w:t>
        </w:r>
      </w:hyperlink>
      <w:r>
        <w:t>]. However, in reality, deep learning is not suited to every modeling situat</w:t>
      </w:r>
      <w:r>
        <w:t>ion and can be significantly limited by its large demands for data, computing power, programming skill, and modeling expertise.</w:t>
      </w:r>
    </w:p>
    <w:p w14:paraId="3AAA3394" w14:textId="27992DA9" w:rsidR="00232FA8" w:rsidRDefault="00A03551" w:rsidP="005B01AA">
      <w:pPr>
        <w:pStyle w:val="BodyText"/>
      </w:pPr>
      <w:r>
        <w:t>While large amounts of high-quality data may be available in the areas of biology where data collection is thoroughly automated,</w:t>
      </w:r>
      <w:r>
        <w:t xml:space="preserve"> such as DNA sequencing, areas of biology that rely on manual data collection may not possess enough data to train and apply deep learning models effectively. </w:t>
      </w:r>
      <w:r>
        <w:t>Methods</w:t>
      </w:r>
      <w:r>
        <w:t xml:space="preserve"> that try to increase the amount of training data, such as data augmentation (in which exi</w:t>
      </w:r>
      <w:r>
        <w:t xml:space="preserve">sting data is slightly manipulated in an attempt to yield “new” samples) </w:t>
      </w:r>
      <w:r>
        <w:t>[</w:t>
      </w:r>
      <w:hyperlink w:anchor="ref-LKj3b88B">
        <w:r>
          <w:rPr>
            <w:rStyle w:val="Hyperlink"/>
          </w:rPr>
          <w:t>17</w:t>
        </w:r>
      </w:hyperlink>
      <w:r>
        <w:t xml:space="preserve">] </w:t>
      </w:r>
      <w:r>
        <w:t>and weak supervision (in which simple labeling heuristics are combined to produce noisy, probabilistic labels) [</w:t>
      </w:r>
      <w:hyperlink w:anchor="ref-15N3fu3hC">
        <w:r>
          <w:rPr>
            <w:rStyle w:val="Hyperlink"/>
          </w:rPr>
          <w:t>18</w:t>
        </w:r>
      </w:hyperlink>
      <w:r>
        <w:t>] are valuable for small- to medium-scale datasets. For example, when classifying microalgae using models trained on 21,000 images, data augmentation improved the prediction accuracy by 17% [</w:t>
      </w:r>
      <w:hyperlink w:anchor="ref-Kf8H6AuT">
        <w:r>
          <w:rPr>
            <w:rStyle w:val="Hyperlink"/>
          </w:rPr>
          <w:t>19</w:t>
        </w:r>
      </w:hyperlink>
      <w:r>
        <w:t>]. In a text detectio</w:t>
      </w:r>
      <w:r>
        <w:t>n context based on a small dataset of 229 fully annotated scene text images, weakly supervised learning improved the precision by 11% [</w:t>
      </w:r>
      <w:hyperlink w:anchor="ref-UxuAdies">
        <w:r>
          <w:rPr>
            <w:rStyle w:val="Hyperlink"/>
          </w:rPr>
          <w:t>20</w:t>
        </w:r>
      </w:hyperlink>
      <w:r>
        <w:t>]. However, methods cannot overcome substantial data shortages in many practical sce</w:t>
      </w:r>
      <w:r>
        <w:t>narios, and recent research investigating machine learning methods in neuroimaging studies of depression suggests that high prediction accuracies obtained from small datasets may be caused by misestimation due to insufficient test dataset sizes [</w:t>
      </w:r>
      <w:hyperlink w:anchor="ref-48PPTnlt">
        <w:r>
          <w:rPr>
            <w:rStyle w:val="Hyperlink"/>
          </w:rPr>
          <w:t>21</w:t>
        </w:r>
      </w:hyperlink>
      <w:r>
        <w:t>].</w:t>
      </w:r>
    </w:p>
    <w:p w14:paraId="2E8981A5" w14:textId="61A12EAB" w:rsidR="00232FA8" w:rsidRDefault="00A03551" w:rsidP="005B01AA">
      <w:pPr>
        <w:pStyle w:val="BodyText"/>
      </w:pPr>
      <w:r>
        <w:t>In the fields of computer vision and natural language processing, deep neural networks are routinely trained on sample sizes ranging from hundreds of thousands to millions of training examples</w:t>
      </w:r>
      <w:r>
        <w:t xml:space="preserve"> [</w:t>
      </w:r>
      <w:hyperlink w:anchor="ref-Yib9aGHv">
        <w:r>
          <w:rPr>
            <w:rStyle w:val="Hyperlink"/>
          </w:rPr>
          <w:t>22</w:t>
        </w:r>
      </w:hyperlink>
      <w:r>
        <w:t>,</w:t>
      </w:r>
      <w:hyperlink w:anchor="ref-wK2gaMWi">
        <w:r>
          <w:rPr>
            <w:rStyle w:val="Hyperlink"/>
          </w:rPr>
          <w:t>23</w:t>
        </w:r>
      </w:hyperlink>
      <w:r>
        <w:t>].</w:t>
      </w:r>
      <w:r>
        <w:t xml:space="preserve"> Datasets of this size are often not available in many biological contexts. Still, it has been found that, under certain circumstances, deep learning can be considered for datasets with only one hundred samples </w:t>
      </w:r>
      <w:r>
        <w:t>per class [</w:t>
      </w:r>
      <w:hyperlink w:anchor="ref-iAeJlSAZ">
        <w:r>
          <w:rPr>
            <w:rStyle w:val="Hyperlink"/>
          </w:rPr>
          <w:t>24</w:t>
        </w:r>
      </w:hyperlink>
      <w:r>
        <w:t>]. Nonetheless, deep learning is generally best suited for datasets that contain orders of magnitude more samples.</w:t>
      </w:r>
    </w:p>
    <w:p w14:paraId="6C3F585A" w14:textId="29491BC0" w:rsidR="00232FA8" w:rsidRDefault="00A03551" w:rsidP="005B01AA">
      <w:pPr>
        <w:pStyle w:val="BodyText"/>
      </w:pPr>
      <w:r>
        <w:t>Training deep learning models often requires extensive computing infrastructure and patience to achieve state-of-the-art performance [</w:t>
      </w:r>
      <w:hyperlink w:anchor="ref-L7EocHX2">
        <w:r>
          <w:rPr>
            <w:rStyle w:val="Hyperlink"/>
          </w:rPr>
          <w:t>25</w:t>
        </w:r>
      </w:hyperlink>
      <w:r>
        <w:t>]. In some deep learning contexts, such as generating human-like text, state-of-the-a</w:t>
      </w:r>
      <w:r>
        <w:t>rt models have over one hundred billion parameters [</w:t>
      </w:r>
      <w:hyperlink w:anchor="ref-bYOaJHMe">
        <w:r>
          <w:rPr>
            <w:rStyle w:val="Hyperlink"/>
          </w:rPr>
          <w:t>26</w:t>
        </w:r>
      </w:hyperlink>
      <w:r>
        <w:t>] and require very costly and time-consuming training procedures [</w:t>
      </w:r>
      <w:hyperlink w:anchor="ref-1CnZlKOVj">
        <w:r>
          <w:rPr>
            <w:rStyle w:val="Hyperlink"/>
          </w:rPr>
          <w:t>27</w:t>
        </w:r>
      </w:hyperlink>
      <w:r>
        <w:t>]. These types of large language models are being used in biolo</w:t>
      </w:r>
      <w:r>
        <w:t>gy to learn representations of protein sequences [</w:t>
      </w:r>
      <w:hyperlink w:anchor="ref-703iLzmh">
        <w:r>
          <w:rPr>
            <w:rStyle w:val="Hyperlink"/>
          </w:rPr>
          <w:t>28</w:t>
        </w:r>
      </w:hyperlink>
      <w:r>
        <w:t>–</w:t>
      </w:r>
      <w:hyperlink w:anchor="ref-xZbMmZFI">
        <w:r>
          <w:rPr>
            <w:rStyle w:val="Hyperlink"/>
          </w:rPr>
          <w:t>30</w:t>
        </w:r>
      </w:hyperlink>
      <w:r>
        <w:t>].</w:t>
      </w:r>
      <w:r>
        <w:t xml:space="preserve"> Even </w:t>
      </w:r>
      <w:r>
        <w:t>though</w:t>
      </w:r>
      <w:r>
        <w:t xml:space="preserve"> most deep learning applications in biology rarely require this much training, they can still require computational r</w:t>
      </w:r>
      <w:r>
        <w:t>esources beyond those available on consumer-grade devices such as laptops or office desktops. Specialized hardware such as discrete graphics processing units (GPUs) and custom deep learning accelerators can dramatically reduce the time and cost required to</w:t>
      </w:r>
      <w:r>
        <w:t xml:space="preserve"> train models [</w:t>
      </w:r>
      <w:hyperlink w:anchor="ref-sLm8UD2q">
        <w:r>
          <w:rPr>
            <w:rStyle w:val="Hyperlink"/>
          </w:rPr>
          <w:t>14</w:t>
        </w:r>
      </w:hyperlink>
      <w:r>
        <w:t>]. Still, this hardware is not universally accessible, and cloud-based rentals add additional cost and complexity. These specialized hardware solutions are likely to be more broadly available as deep lear</w:t>
      </w:r>
      <w:r>
        <w:t>ning becomes more popular. For example, recent-generation iPhones already have such hardware. In contrast to the large</w:t>
      </w:r>
      <w:r>
        <w:t>-</w:t>
      </w:r>
      <w:r>
        <w:t>scale computational demands of deep learning, traditional machine learning models can often be trained on laptops (or even on a $5 comput</w:t>
      </w:r>
      <w:r>
        <w:t>er [</w:t>
      </w:r>
      <w:hyperlink w:anchor="ref-E2JcoiqW">
        <w:r>
          <w:rPr>
            <w:rStyle w:val="Hyperlink"/>
          </w:rPr>
          <w:t>31</w:t>
        </w:r>
      </w:hyperlink>
      <w:r>
        <w:t>]) in seconds to minutes. Therefore, due to this enormous disparity in resource demand alone, traditional machine learning approaches may be desirable in various biological applications.</w:t>
      </w:r>
    </w:p>
    <w:p w14:paraId="552D647D" w14:textId="465E60E8" w:rsidR="00232FA8" w:rsidRDefault="00A03551" w:rsidP="005B01AA">
      <w:pPr>
        <w:pStyle w:val="BodyText"/>
      </w:pPr>
      <w:r>
        <w:lastRenderedPageBreak/>
        <w:t>Beyond requiring more data a</w:t>
      </w:r>
      <w:r>
        <w:t xml:space="preserve">nd computational capacity, building and training deep learning models often requires more expertise than training traditional machine learning models. While popular programming frameworks for deep learning such as </w:t>
      </w:r>
      <w:r>
        <w:t>TensorFlow</w:t>
      </w:r>
      <w:r>
        <w:t xml:space="preserve"> [</w:t>
      </w:r>
      <w:hyperlink w:anchor="ref-hOeUlCvS">
        <w:r>
          <w:rPr>
            <w:rStyle w:val="Hyperlink"/>
          </w:rPr>
          <w:t>32</w:t>
        </w:r>
      </w:hyperlink>
      <w:r>
        <w:t xml:space="preserve">] and </w:t>
      </w:r>
      <w:proofErr w:type="spellStart"/>
      <w:r>
        <w:t>PyTorch</w:t>
      </w:r>
      <w:proofErr w:type="spellEnd"/>
      <w:r>
        <w:t xml:space="preserve"> [</w:t>
      </w:r>
      <w:hyperlink w:anchor="ref-iTP4h1rX">
        <w:r>
          <w:rPr>
            <w:rStyle w:val="Hyperlink"/>
          </w:rPr>
          <w:t>33</w:t>
        </w:r>
      </w:hyperlink>
      <w:r>
        <w:t>] allow users to create and deploy entirely novel model architectures, this flexibility combined with the rapid development of the deep learning field has resulted in large and complex frameworks t</w:t>
      </w:r>
      <w:r>
        <w:t>hat can be daunting to new users. For readers new to software development but experienced in biology, gaining computational skills while also interfacing with such complex industrial-grade tools can be a prohibitive challenge. Conversely, traditional machi</w:t>
      </w:r>
      <w:r>
        <w:t>ne learning methods are generally more straightforward to apply and are also more accessible through popular frameworks [</w:t>
      </w:r>
      <w:hyperlink w:anchor="ref-TXT7Jt5l">
        <w:r>
          <w:rPr>
            <w:rStyle w:val="Hyperlink"/>
          </w:rPr>
          <w:t>34</w:t>
        </w:r>
      </w:hyperlink>
      <w:r>
        <w:t>]. Furthermore, there are currently more tools for automating the model selection and training pro</w:t>
      </w:r>
      <w:r>
        <w:t>cess for traditional machine learning models than for deep learning models. For example, automated machine learning (</w:t>
      </w:r>
      <w:proofErr w:type="spellStart"/>
      <w:r>
        <w:t>AutoML</w:t>
      </w:r>
      <w:proofErr w:type="spellEnd"/>
      <w:r>
        <w:t>) tools, such as TPOT [</w:t>
      </w:r>
      <w:hyperlink w:anchor="ref-12tC5JTV6">
        <w:r>
          <w:rPr>
            <w:rStyle w:val="Hyperlink"/>
          </w:rPr>
          <w:t>35</w:t>
        </w:r>
      </w:hyperlink>
      <w:r>
        <w:t xml:space="preserve">] and </w:t>
      </w:r>
      <w:proofErr w:type="spellStart"/>
      <w:r>
        <w:t>Turi</w:t>
      </w:r>
      <w:proofErr w:type="spellEnd"/>
      <w:r>
        <w:t xml:space="preserve"> Create [</w:t>
      </w:r>
      <w:hyperlink w:anchor="ref-ndSzNxZQ">
        <w:r>
          <w:rPr>
            <w:rStyle w:val="Hyperlink"/>
          </w:rPr>
          <w:t>36</w:t>
        </w:r>
      </w:hyperlink>
      <w:r>
        <w:t>], are able to t</w:t>
      </w:r>
      <w:r>
        <w:t>est and optimize multiple machine learning models automatically and can allow users to achieve competitive performance with only a few lines of code. There are efforts underway to extend these and other automation frameworks to reduce the expertise require</w:t>
      </w:r>
      <w:r>
        <w:t xml:space="preserve">d to build and use deep learning models. TPOT, </w:t>
      </w:r>
      <w:proofErr w:type="spellStart"/>
      <w:r>
        <w:t>Turi</w:t>
      </w:r>
      <w:proofErr w:type="spellEnd"/>
      <w:r>
        <w:t xml:space="preserve"> Create, and </w:t>
      </w:r>
      <w:proofErr w:type="spellStart"/>
      <w:r>
        <w:t>AutoKeras</w:t>
      </w:r>
      <w:proofErr w:type="spellEnd"/>
      <w:r>
        <w:t xml:space="preserve"> [</w:t>
      </w:r>
      <w:hyperlink w:anchor="ref-ra8TSEHY">
        <w:r>
          <w:rPr>
            <w:rStyle w:val="Hyperlink"/>
          </w:rPr>
          <w:t>37</w:t>
        </w:r>
      </w:hyperlink>
      <w:r>
        <w:t>] are already capable of abstracting away much of the programming required for “standard” deep learning tasks, and high-level interfaces such as</w:t>
      </w:r>
      <w:r>
        <w:t xml:space="preserve"> </w:t>
      </w:r>
      <w:proofErr w:type="spellStart"/>
      <w:r>
        <w:t>Keras</w:t>
      </w:r>
      <w:proofErr w:type="spellEnd"/>
      <w:r>
        <w:t xml:space="preserve"> [</w:t>
      </w:r>
      <w:hyperlink w:anchor="ref-fMQbR11C">
        <w:r>
          <w:rPr>
            <w:rStyle w:val="Hyperlink"/>
          </w:rPr>
          <w:t>38</w:t>
        </w:r>
      </w:hyperlink>
      <w:r>
        <w:t xml:space="preserve">] and </w:t>
      </w:r>
      <w:proofErr w:type="spellStart"/>
      <w:r>
        <w:t>Fastai</w:t>
      </w:r>
      <w:proofErr w:type="spellEnd"/>
      <w:r>
        <w:t xml:space="preserve"> [</w:t>
      </w:r>
      <w:hyperlink w:anchor="ref-McKosnsZ">
        <w:r>
          <w:rPr>
            <w:rStyle w:val="Hyperlink"/>
          </w:rPr>
          <w:t>39</w:t>
        </w:r>
      </w:hyperlink>
      <w:r>
        <w:t>]</w:t>
      </w:r>
      <w:r>
        <w:t xml:space="preserve"> make it increasingly straightforward to design and test custom deep learning architectures</w:t>
      </w:r>
      <w:r>
        <w:t>.</w:t>
      </w:r>
      <w:r>
        <w:t xml:space="preserve"> In the future, projects such as these are likely to make deep lear</w:t>
      </w:r>
      <w:r>
        <w:t>ning accessible to a much wider range of researchers.</w:t>
      </w:r>
    </w:p>
    <w:p w14:paraId="4974E98C" w14:textId="670AD19D" w:rsidR="00232FA8" w:rsidRDefault="00A03551" w:rsidP="005B01AA">
      <w:pPr>
        <w:pStyle w:val="BodyText"/>
      </w:pPr>
      <w:r>
        <w:t>Despite these limitations, deep learning is strongly indicated over traditional machine learning for specific research questions and problems. In general, these include problems that feature hidden patt</w:t>
      </w:r>
      <w:r>
        <w:t>erns across the data, complex relationships, and interrelated variables. Problems in computer vision and natural language processing often exhibit these very features, which helps explain why these areas were some of the first to experience significant bre</w:t>
      </w:r>
      <w:r>
        <w:t>akthroughs during the recent deep learning revolution [</w:t>
      </w:r>
      <w:hyperlink w:anchor="ref-fVSo2gZU">
        <w:r>
          <w:rPr>
            <w:rStyle w:val="Hyperlink"/>
          </w:rPr>
          <w:t>40</w:t>
        </w:r>
      </w:hyperlink>
      <w:r>
        <w:t>]. As long as large amounts of accurate and labeled data are available, applications to areas of life sciences with related data characteristics, such as genetic me</w:t>
      </w:r>
      <w:r>
        <w:t>dicine [</w:t>
      </w:r>
      <w:hyperlink w:anchor="ref-S3wNg1If">
        <w:r>
          <w:rPr>
            <w:rStyle w:val="Hyperlink"/>
          </w:rPr>
          <w:t>41</w:t>
        </w:r>
      </w:hyperlink>
      <w:r>
        <w:t>], radiology [</w:t>
      </w:r>
      <w:hyperlink w:anchor="ref-sUd4ks2q">
        <w:r>
          <w:rPr>
            <w:rStyle w:val="Hyperlink"/>
          </w:rPr>
          <w:t>42</w:t>
        </w:r>
      </w:hyperlink>
      <w:r>
        <w:t>], microscopy [</w:t>
      </w:r>
      <w:hyperlink w:anchor="ref-SI1X6npH">
        <w:r>
          <w:rPr>
            <w:rStyle w:val="Hyperlink"/>
          </w:rPr>
          <w:t>43</w:t>
        </w:r>
      </w:hyperlink>
      <w:r>
        <w:t>], and pharmacovigilance [</w:t>
      </w:r>
      <w:hyperlink w:anchor="ref-kCSge2o8">
        <w:r>
          <w:rPr>
            <w:rStyle w:val="Hyperlink"/>
          </w:rPr>
          <w:t>44</w:t>
        </w:r>
      </w:hyperlink>
      <w:r>
        <w:t>]</w:t>
      </w:r>
      <w:r>
        <w:t>, are similarly likely to benefit from deep learning techniques. For example, Ferreira et al. used deep learning to recognize individual birds from images [</w:t>
      </w:r>
      <w:hyperlink w:anchor="ref-lBFmt4aO">
        <w:r>
          <w:rPr>
            <w:rStyle w:val="Hyperlink"/>
          </w:rPr>
          <w:t>45</w:t>
        </w:r>
      </w:hyperlink>
      <w:r>
        <w:t>] despite this problem being very difficult historically. By co</w:t>
      </w:r>
      <w:r>
        <w:t>mbining automatic data collection using radio-frequency identification tags with data augmentation and transfer learning, the authors were able to use deep learning to achieve 90% accuracy across several species. Another research area where deep learning e</w:t>
      </w:r>
      <w:r>
        <w:t>xcels is generative modeling, where new samples are created based on the training data [</w:t>
      </w:r>
      <w:hyperlink w:anchor="ref-v9nPZ4kH">
        <w:r>
          <w:rPr>
            <w:rStyle w:val="Hyperlink"/>
          </w:rPr>
          <w:t>46</w:t>
        </w:r>
      </w:hyperlink>
      <w:r>
        <w:t>]. For example, deep learning can generate realistic compendia of gene expression samples [</w:t>
      </w:r>
      <w:hyperlink w:anchor="ref-1GGrbeMvT">
        <w:r>
          <w:rPr>
            <w:rStyle w:val="Hyperlink"/>
          </w:rPr>
          <w:t>47</w:t>
        </w:r>
      </w:hyperlink>
      <w:r>
        <w:t>].</w:t>
      </w:r>
      <w:r>
        <w:t xml:space="preserve"> One other area of machine learning that has been revolutionized by deep learning is reinforcement learning, which is concerned with training agents to interact with an environment [</w:t>
      </w:r>
      <w:hyperlink w:anchor="ref-1GcEYQ07X">
        <w:r>
          <w:rPr>
            <w:rStyle w:val="Hyperlink"/>
          </w:rPr>
          <w:t>48</w:t>
        </w:r>
      </w:hyperlink>
      <w:r>
        <w:t>]. Reinforcement learning has been a</w:t>
      </w:r>
      <w:r>
        <w:t>pplied to design druglike small molecules [</w:t>
      </w:r>
      <w:hyperlink w:anchor="ref-WygOgk00">
        <w:r>
          <w:rPr>
            <w:rStyle w:val="Hyperlink"/>
          </w:rPr>
          <w:t>49</w:t>
        </w:r>
      </w:hyperlink>
      <w:r>
        <w:t>]. Overall, initial evaluation as to whether similar problems (including analogous ones in other domains) have been solved successfully using deep learning can inform researche</w:t>
      </w:r>
      <w:r>
        <w:t>rs about the potential for deep learning to address their needs.</w:t>
      </w:r>
    </w:p>
    <w:p w14:paraId="25308D68" w14:textId="411F803D" w:rsidR="00232FA8" w:rsidRDefault="00A03551" w:rsidP="005B01AA">
      <w:pPr>
        <w:pStyle w:val="BodyText"/>
      </w:pPr>
      <w:r>
        <w:t>On the other hand, depending on the amount and type of data available and the nature of the problem set, deep learning may not always outperform conventional methods</w:t>
      </w:r>
      <w:r>
        <w:t xml:space="preserve"> [</w:t>
      </w:r>
      <w:hyperlink w:anchor="ref-el6MP0vM">
        <w:r>
          <w:rPr>
            <w:rStyle w:val="Hyperlink"/>
          </w:rPr>
          <w:t>50</w:t>
        </w:r>
      </w:hyperlink>
      <w:r>
        <w:t>,</w:t>
      </w:r>
      <w:hyperlink w:anchor="ref-1Dt8XU1y4">
        <w:r>
          <w:rPr>
            <w:rStyle w:val="Hyperlink"/>
          </w:rPr>
          <w:t>51</w:t>
        </w:r>
      </w:hyperlink>
      <w:r>
        <w:t>].</w:t>
      </w:r>
      <w:r>
        <w:t xml:space="preserve"> As an </w:t>
      </w:r>
      <w:r>
        <w:lastRenderedPageBreak/>
        <w:t xml:space="preserve">illustration, </w:t>
      </w:r>
      <w:proofErr w:type="spellStart"/>
      <w:r>
        <w:t>Rajkomar</w:t>
      </w:r>
      <w:proofErr w:type="spellEnd"/>
      <w:r>
        <w:t xml:space="preserve"> et al. [</w:t>
      </w:r>
      <w:hyperlink w:anchor="ref-1DssZebFm">
        <w:r>
          <w:rPr>
            <w:rStyle w:val="Hyperlink"/>
          </w:rPr>
          <w:t>52</w:t>
        </w:r>
      </w:hyperlink>
      <w:r>
        <w:t>] found that simpler baseline models achieved performance comparable with deep learning in several clinical prediction tasks u</w:t>
      </w:r>
      <w:r>
        <w:t xml:space="preserve">sing electronic health records. Another example is provided by </w:t>
      </w:r>
      <w:proofErr w:type="spellStart"/>
      <w:r>
        <w:t>Koutsoukas</w:t>
      </w:r>
      <w:proofErr w:type="spellEnd"/>
      <w:r>
        <w:t xml:space="preserve"> et al., who benchmarked several traditional machine learning approaches against deep neural networks for modeling bioactivity data on moderately sized datasets [</w:t>
      </w:r>
      <w:hyperlink w:anchor="ref-19zfIm033">
        <w:r>
          <w:rPr>
            <w:rStyle w:val="Hyperlink"/>
          </w:rPr>
          <w:t>53</w:t>
        </w:r>
      </w:hyperlink>
      <w:r>
        <w:t>]. The researchers found that while well-tuned deep learning approaches generally tend to outperform conventional classifiers, simple methods such as Naive Bayes classification tend to outperform deep learning as the dataset’s noise increa</w:t>
      </w:r>
      <w:r>
        <w:t>ses. Similarly, Chen et al. [</w:t>
      </w:r>
      <w:hyperlink w:anchor="ref-lvjgHDOe">
        <w:r>
          <w:rPr>
            <w:rStyle w:val="Hyperlink"/>
          </w:rPr>
          <w:t>54</w:t>
        </w:r>
      </w:hyperlink>
      <w:r>
        <w:t>] tested deep learning and a variety of traditional machine learning methods such as logistic regression and random forests on five different clinical datasets. They found that traditional m</w:t>
      </w:r>
      <w:r>
        <w:t>ethods matched or exceeded the accuracy of the deep learning model in all cases despite requiring an order of magnitude less training time.</w:t>
      </w:r>
    </w:p>
    <w:p w14:paraId="52AD97B0" w14:textId="18EE1831" w:rsidR="00232FA8" w:rsidRDefault="00A03551" w:rsidP="005B01AA">
      <w:pPr>
        <w:pStyle w:val="BodyText"/>
      </w:pPr>
      <w:r>
        <w:t>In</w:t>
      </w:r>
      <w:r>
        <w:t xml:space="preserve"> conclusion, deep learning should only be used after a robust consideration of its strengths and weaknesses for th</w:t>
      </w:r>
      <w:r>
        <w:t>e problem at hand. After choosing deep learning as a potential solution, practitioners should still consider traditional methods as performance baselines.</w:t>
      </w:r>
    </w:p>
    <w:p w14:paraId="68A10AA9" w14:textId="77777777" w:rsidR="00232FA8" w:rsidRDefault="00A03551" w:rsidP="005B01AA">
      <w:pPr>
        <w:pStyle w:val="Heading2"/>
      </w:pPr>
      <w:bookmarkStart w:id="4" w:name="baselines"/>
      <w:r>
        <w:t>Tip 2: Use traditional methods to establish performance baselines</w:t>
      </w:r>
      <w:bookmarkEnd w:id="4"/>
    </w:p>
    <w:p w14:paraId="0522D96D" w14:textId="04ADA302" w:rsidR="00232FA8" w:rsidRDefault="00A03551" w:rsidP="005B01AA">
      <w:pPr>
        <w:pStyle w:val="FirstParagraph"/>
      </w:pPr>
      <w:r>
        <w:t>Deep learning requires practitioner</w:t>
      </w:r>
      <w:r>
        <w:t>s to consider a larger number and variety of tuning parameters (that is, algorithmic settings) than more traditional machine learning methods. These settings are often called hyperparameters. Their extensiveness can make it easy to fall into the trap of pe</w:t>
      </w:r>
      <w:r>
        <w:t>rforming an unnecessarily convoluted analysis. Hence, before applying deep learning to a given problem, it is ideal to implement simpler models with fewer hyperparameters at the beginning of each study</w:t>
      </w:r>
      <w:r>
        <w:t xml:space="preserve"> [</w:t>
      </w:r>
      <w:hyperlink w:anchor="ref-urca2RD9">
        <w:r>
          <w:rPr>
            <w:rStyle w:val="Hyperlink"/>
          </w:rPr>
          <w:t>11</w:t>
        </w:r>
      </w:hyperlink>
      <w:r>
        <w:t>].</w:t>
      </w:r>
      <w:r>
        <w:t xml:space="preserve"> Such models i</w:t>
      </w:r>
      <w:r>
        <w:t>nclude logistic regression, random forests, k-nearest neighbors, Naive Bayes, and support vector machines. They can help to establish baseline performance expectations and the difficultly of a specific prediction problem. While performance baselines availa</w:t>
      </w:r>
      <w:r>
        <w:t>ble from existing literature can also serve as helpful guides, an implementation of a simpler model that uses the same software framework as planned for deep learning can greatly help with assessing the correctness of data processing steps, performance eva</w:t>
      </w:r>
      <w:r>
        <w:t>luation pipelines, resource requirement estimates, and computational performance estimates. Furthermore, in some cases, it can even be useful to combine simpler baseline models with deep neural networks, as such hybrid models can improve generalization per</w:t>
      </w:r>
      <w:r>
        <w:t>formance, model interpretability, and confidence estimation [</w:t>
      </w:r>
      <w:hyperlink w:anchor="ref-uBcf6TJ2">
        <w:r>
          <w:rPr>
            <w:rStyle w:val="Hyperlink"/>
          </w:rPr>
          <w:t>55</w:t>
        </w:r>
      </w:hyperlink>
      <w:r>
        <w:t>,</w:t>
      </w:r>
      <w:hyperlink w:anchor="ref-2bsGpiQt">
        <w:r>
          <w:rPr>
            <w:rStyle w:val="Hyperlink"/>
          </w:rPr>
          <w:t>56</w:t>
        </w:r>
      </w:hyperlink>
      <w:r>
        <w:t>].</w:t>
      </w:r>
    </w:p>
    <w:p w14:paraId="24FBF0E2" w14:textId="14533B4A" w:rsidR="00232FA8" w:rsidRDefault="00A03551" w:rsidP="005B01AA">
      <w:pPr>
        <w:pStyle w:val="BodyText"/>
      </w:pPr>
      <w:r>
        <w:t xml:space="preserve">Another potential pitfall arises from comparing the performance of baseline conventional models trained with default </w:t>
      </w:r>
      <w:r>
        <w:t>settings with the performance of deep learning models that have undergone rigorous tuning and optimization. Since conventional off-the-shelf machine learning algorithms (for example, support vector machines and random forests) are also likely to benefit fr</w:t>
      </w:r>
      <w:r>
        <w:t>om hyperparameter tuning, such incongruity prevents the comparison of equally optimized models and can lead to false conclusions about model efficacy. Hu and Greene [</w:t>
      </w:r>
      <w:hyperlink w:anchor="ref-gTcMnARc">
        <w:r>
          <w:rPr>
            <w:rStyle w:val="Hyperlink"/>
          </w:rPr>
          <w:t>57</w:t>
        </w:r>
      </w:hyperlink>
      <w:r>
        <w:t>] discuss this under the umbrella of what they call t</w:t>
      </w:r>
      <w:r>
        <w:t>he “Continental Breakfast Included” effect. They describe how the unequal tuning of hyperparameters across different learning algorithms can especially skew evaluation when the performance of an algorithm varies substantially with modest changes to its hyp</w:t>
      </w:r>
      <w:r>
        <w:t xml:space="preserve">erparameters. Therefore, practitioners should tune the settings of both traditional machine </w:t>
      </w:r>
      <w:r>
        <w:lastRenderedPageBreak/>
        <w:t>learning and deep learning-based methods before making claims about relative performance differences. Performance comparisons among machine learning and deep learni</w:t>
      </w:r>
      <w:r>
        <w:t>ng models are only informative when the models are equally well optimized.</w:t>
      </w:r>
    </w:p>
    <w:p w14:paraId="7054D01C" w14:textId="77777777" w:rsidR="00232FA8" w:rsidRDefault="00A03551" w:rsidP="005B01AA">
      <w:pPr>
        <w:pStyle w:val="BodyText"/>
      </w:pPr>
      <w:r>
        <w:t>In sum, practitioners are encouraged to create and fully tune several traditional models and standard pipelines before implementing a deep learning model.</w:t>
      </w:r>
    </w:p>
    <w:p w14:paraId="00C0C35A" w14:textId="77777777" w:rsidR="00232FA8" w:rsidRDefault="00A03551" w:rsidP="005B01AA">
      <w:pPr>
        <w:pStyle w:val="Heading2"/>
      </w:pPr>
      <w:bookmarkStart w:id="5" w:name="complexities"/>
      <w:r>
        <w:t>Tip 3: Understand the comp</w:t>
      </w:r>
      <w:r>
        <w:t>lexities of training deep neural networks</w:t>
      </w:r>
      <w:bookmarkEnd w:id="5"/>
    </w:p>
    <w:p w14:paraId="7E130CDD" w14:textId="55166CCA" w:rsidR="00232FA8" w:rsidRDefault="00A03551" w:rsidP="005B01AA">
      <w:pPr>
        <w:pStyle w:val="FirstParagraph"/>
      </w:pPr>
      <w:r>
        <w:t>Correctly training deep neural networks is non-trivial. There are many different options and potential pitfalls at every stage. To get good results, one must often train networks across a wide range of different hy</w:t>
      </w:r>
      <w:r>
        <w:t>perparameter settings. Such training can be made more difficult by the demanding nature of these deep networks, which often require extensive time investments into tuning and computing infrastructure to achieve state-of-the-art performance [</w:t>
      </w:r>
      <w:hyperlink w:anchor="ref-L7EocHX2">
        <w:r>
          <w:rPr>
            <w:rStyle w:val="Hyperlink"/>
          </w:rPr>
          <w:t>25</w:t>
        </w:r>
      </w:hyperlink>
      <w:r>
        <w:t xml:space="preserve">]. Furthermore, this experimentation is often noisy, which necessitates increased repetition and exacerbates the challenges inherent to deep learning. On the whole, all code, random seeds, parameters, and results must be </w:t>
      </w:r>
      <w:r>
        <w:t>carefully corralled using general coding standards and best practices (for example, version control [</w:t>
      </w:r>
      <w:hyperlink w:anchor="ref-kEX5dgzK">
        <w:r>
          <w:rPr>
            <w:rStyle w:val="Hyperlink"/>
          </w:rPr>
          <w:t>58</w:t>
        </w:r>
      </w:hyperlink>
      <w:r>
        <w:t>] and continuous integration [</w:t>
      </w:r>
      <w:hyperlink w:anchor="ref-Qh7xTLwz">
        <w:r>
          <w:rPr>
            <w:rStyle w:val="Hyperlink"/>
          </w:rPr>
          <w:t>59</w:t>
        </w:r>
      </w:hyperlink>
      <w:r>
        <w:t>]) to be reproducible and interpretable [</w:t>
      </w:r>
      <w:hyperlink w:anchor="ref-Pf3steOn">
        <w:r>
          <w:rPr>
            <w:rStyle w:val="Hyperlink"/>
          </w:rPr>
          <w:t>60</w:t>
        </w:r>
      </w:hyperlink>
      <w:r>
        <w:t>–</w:t>
      </w:r>
      <w:hyperlink w:anchor="ref-PETW01rJ">
        <w:r>
          <w:rPr>
            <w:rStyle w:val="Hyperlink"/>
          </w:rPr>
          <w:t>62</w:t>
        </w:r>
      </w:hyperlink>
      <w:r>
        <w:t>]. For application-based research, this organization is also fundamental to the efficient sharing of research work and the ability to keep models up to date as new data becomes available.</w:t>
      </w:r>
    </w:p>
    <w:p w14:paraId="3BE16AD4" w14:textId="6F965C04" w:rsidR="00232FA8" w:rsidRDefault="00A03551" w:rsidP="005B01AA">
      <w:pPr>
        <w:pStyle w:val="BodyText"/>
      </w:pPr>
      <w:r>
        <w:t>The</w:t>
      </w:r>
      <w:r>
        <w:t xml:space="preserve"> use of non-deterministic algorithms, often by default, is a</w:t>
      </w:r>
      <w:r>
        <w:t xml:space="preserve"> specific reproducibility pitfall that is often missed in applying deep learning</w:t>
      </w:r>
      <w:r>
        <w:t xml:space="preserve">. For example, GPU acceleration libraries like </w:t>
      </w:r>
      <w:r>
        <w:t>CUDA/</w:t>
      </w:r>
      <w:proofErr w:type="spellStart"/>
      <w:r>
        <w:t>CuDNN</w:t>
      </w:r>
      <w:proofErr w:type="spellEnd"/>
      <w:r>
        <w:t>, which</w:t>
      </w:r>
      <w:r>
        <w:t xml:space="preserve"> facilitate the parallelized computing </w:t>
      </w:r>
      <w:r>
        <w:t>powering</w:t>
      </w:r>
      <w:r>
        <w:t xml:space="preserve"> stat</w:t>
      </w:r>
      <w:r>
        <w:t>e-of-the-art deep learning</w:t>
      </w:r>
      <w:r>
        <w:t>,</w:t>
      </w:r>
      <w:r>
        <w:t xml:space="preserve"> often use </w:t>
      </w:r>
      <w:r>
        <w:t xml:space="preserve">default </w:t>
      </w:r>
      <w:r>
        <w:t>algorithms that produce different outcomes from iteration to iteration</w:t>
      </w:r>
      <w:r>
        <w:t xml:space="preserve"> even with the same hardware and software. Achieving</w:t>
      </w:r>
      <w:r>
        <w:t xml:space="preserve"> reproducibility in this context requires explicitly specifying the use of deterministic</w:t>
      </w:r>
      <w:r>
        <w:t xml:space="preserve"> algorithms</w:t>
      </w:r>
      <w:r>
        <w:t xml:space="preserve">, </w:t>
      </w:r>
      <w:r>
        <w:t>which are typically available within deep learning libraries</w:t>
      </w:r>
      <w:r>
        <w:t xml:space="preserve"> [</w:t>
      </w:r>
      <w:hyperlink w:anchor="ref-1GSwNJdl7">
        <w:r>
          <w:rPr>
            <w:rStyle w:val="Hyperlink"/>
          </w:rPr>
          <w:t>63</w:t>
        </w:r>
      </w:hyperlink>
      <w:r>
        <w:t>]. This step</w:t>
      </w:r>
      <w:r>
        <w:t xml:space="preserve"> is distinct from</w:t>
      </w:r>
      <w:r>
        <w:t xml:space="preserve"> and in addition to</w:t>
      </w:r>
      <w:r>
        <w:t xml:space="preserve"> the setting of random seeds that typically achieve reproducibility by controlling pseudorandom</w:t>
      </w:r>
      <w:r>
        <w:t xml:space="preserve"> deterministic procedures such as shuffling and initialization</w:t>
      </w:r>
      <w:r>
        <w:t>.</w:t>
      </w:r>
    </w:p>
    <w:p w14:paraId="51CC25A6" w14:textId="37734805" w:rsidR="00232FA8" w:rsidRDefault="00A03551" w:rsidP="005B01AA">
      <w:pPr>
        <w:pStyle w:val="BodyText"/>
      </w:pPr>
      <w:r>
        <w:t>Similar to the suggestions above about starting with simpler models, starting with relatively small networks and then increasing the size and complexity as needed can help prevent practitioner</w:t>
      </w:r>
      <w:r>
        <w:t xml:space="preserve">s from wasting significant time and resources on running highly complex models that feature numerous unresolved problems. Again, practitioners must </w:t>
      </w:r>
      <w:r>
        <w:t>be aware</w:t>
      </w:r>
      <w:r>
        <w:t xml:space="preserve"> of the choices made implicitly (that is, by default settings) by deep learning libraries. These see</w:t>
      </w:r>
      <w:r>
        <w:t>mingly trivial details, such as the selection of optimization algorithm, can have significant effects on model performance. For example, adaptive methods often lead to faster convergence during training but may lead to worse generalization performance on i</w:t>
      </w:r>
      <w:r>
        <w:t>ndependent datasets [</w:t>
      </w:r>
      <w:hyperlink w:anchor="ref-mIx19cpn">
        <w:r>
          <w:rPr>
            <w:rStyle w:val="Hyperlink"/>
          </w:rPr>
          <w:t>64</w:t>
        </w:r>
      </w:hyperlink>
      <w:r>
        <w:t>]. These nuanced elements are easy to overlook, but it is critical to consider them carefully and to evaluate their potential impact.</w:t>
      </w:r>
    </w:p>
    <w:p w14:paraId="1FCD3AF5" w14:textId="77777777" w:rsidR="00232FA8" w:rsidRDefault="00A03551" w:rsidP="005B01AA">
      <w:pPr>
        <w:pStyle w:val="BodyText"/>
      </w:pPr>
      <w:r>
        <w:lastRenderedPageBreak/>
        <w:t>In short, researchers should use smaller and simpler networks to</w:t>
      </w:r>
      <w:r>
        <w:t xml:space="preserve"> enable faster prototyping, follow general software development best practices to maximize reproducibility, and check software documentation to understand default choices.</w:t>
      </w:r>
    </w:p>
    <w:p w14:paraId="1F5B80D4" w14:textId="77777777" w:rsidR="00232FA8" w:rsidRDefault="00A03551" w:rsidP="005B01AA">
      <w:pPr>
        <w:pStyle w:val="Heading2"/>
      </w:pPr>
      <w:bookmarkStart w:id="6" w:name="know-your-problem"/>
      <w:r>
        <w:t>Tip 4: Know your data and your question</w:t>
      </w:r>
      <w:bookmarkEnd w:id="6"/>
    </w:p>
    <w:p w14:paraId="146A04DC" w14:textId="5C9EB72A" w:rsidR="00232FA8" w:rsidRDefault="00A03551" w:rsidP="005B01AA">
      <w:pPr>
        <w:pStyle w:val="FirstParagraph"/>
      </w:pPr>
      <w:r>
        <w:t>Having a well</w:t>
      </w:r>
      <w:r>
        <w:t>-</w:t>
      </w:r>
      <w:r>
        <w:t>defined scientific question an</w:t>
      </w:r>
      <w:r>
        <w:t xml:space="preserve">d a clear analysis plan is crucial for carrying out a successful deep learning project. Just like it would be inadvisable to set foot in a laboratory and begin experiments without having a defined endpoint, a deep learning project should not be undertaken </w:t>
      </w:r>
      <w:r>
        <w:t>without defined goals. Foremost, it is important to assess if a dataset exists that can answer the biological question of interest using a deep learning-based approach. If so, obtaining this data (and associated metadata) and reviewing the study protocol s</w:t>
      </w:r>
      <w:r>
        <w:t>hould be pursued as early on in the project as possible. This can help to ensure that data is as expected and can prevent the wasted time and effort that occur when issues are discovered later on in the analytic process. For example, a publication or resou</w:t>
      </w:r>
      <w:r>
        <w:t>rce might purportedly offer an appropriate dataset that is found to be inadequate upon acquisition. The data may be unstructured when it is supposed to be structured, crucial metadata such as sample stratification might be missing, or the usable sample siz</w:t>
      </w:r>
      <w:r>
        <w:t>e may be different than expected. Any of these data issues might limit a researcher’s ability to use deep learning to address the biological question at hand or might otherwise require adjustment before it can be used. Data collection should also be carefu</w:t>
      </w:r>
      <w:r>
        <w:t>lly documented, or a data collection protocol should be created and specified in the project documentation.</w:t>
      </w:r>
    </w:p>
    <w:p w14:paraId="4249161B" w14:textId="62D006A2" w:rsidR="00232FA8" w:rsidRDefault="00A03551" w:rsidP="005B01AA">
      <w:pPr>
        <w:pStyle w:val="BodyText"/>
      </w:pPr>
      <w:r>
        <w:t>Information about the resources used, download dates, and dataset versions are critical to preserve. Doing so will help to minimize operational conf</w:t>
      </w:r>
      <w:r>
        <w:t>usion and will increase the reproducibility of the analysis. Best practices for reproducibility also include sharing the collected dataset and metadata upon publication of the study, ideally in a public dataset repository if there are no ethical or privacy</w:t>
      </w:r>
      <w:r>
        <w:t xml:space="preserve"> concerns and no copyright restrictions. While recommended and recognized dataset repositories may differ across disciplines, a list of general dataset repositories includes the Dryad repository [</w:t>
      </w:r>
      <w:hyperlink w:anchor="ref-esvPpSAp">
        <w:r>
          <w:rPr>
            <w:rStyle w:val="Hyperlink"/>
          </w:rPr>
          <w:t>65</w:t>
        </w:r>
      </w:hyperlink>
      <w:r>
        <w:t>] (https://datadryad.or</w:t>
      </w:r>
      <w:r>
        <w:t xml:space="preserve">g/), </w:t>
      </w:r>
      <w:proofErr w:type="spellStart"/>
      <w:r>
        <w:t>Figshare</w:t>
      </w:r>
      <w:proofErr w:type="spellEnd"/>
      <w:r>
        <w:t xml:space="preserve"> [</w:t>
      </w:r>
      <w:hyperlink w:anchor="ref-Fzeo5SDl">
        <w:r>
          <w:rPr>
            <w:rStyle w:val="Hyperlink"/>
          </w:rPr>
          <w:t>66</w:t>
        </w:r>
      </w:hyperlink>
      <w:r>
        <w:t xml:space="preserve">] (https://figshare.com), </w:t>
      </w:r>
      <w:proofErr w:type="spellStart"/>
      <w:r>
        <w:t>Zenodo</w:t>
      </w:r>
      <w:proofErr w:type="spellEnd"/>
      <w:r>
        <w:t xml:space="preserve"> [</w:t>
      </w:r>
      <w:hyperlink w:anchor="ref-8xxCWPLQ">
        <w:r>
          <w:rPr>
            <w:rStyle w:val="Hyperlink"/>
          </w:rPr>
          <w:t>67</w:t>
        </w:r>
      </w:hyperlink>
      <w:r>
        <w:t>] (https://zenodo.org), and the Open Science Framework [</w:t>
      </w:r>
      <w:hyperlink w:anchor="ref-J91RXtV1">
        <w:r>
          <w:rPr>
            <w:rStyle w:val="Hyperlink"/>
          </w:rPr>
          <w:t>68</w:t>
        </w:r>
      </w:hyperlink>
      <w:r>
        <w:t>] (https://osf.io). In addition, Gunders</w:t>
      </w:r>
      <w:r>
        <w:t>en et al. [</w:t>
      </w:r>
      <w:hyperlink w:anchor="ref-10UmE5yi5">
        <w:r>
          <w:rPr>
            <w:rStyle w:val="Hyperlink"/>
          </w:rPr>
          <w:t>69</w:t>
        </w:r>
      </w:hyperlink>
      <w:r>
        <w:t>] provide useful checklists summarizing best data sharing practices for reproducible research and open science.</w:t>
      </w:r>
    </w:p>
    <w:p w14:paraId="08E1EDC4" w14:textId="79E2A362" w:rsidR="00232FA8" w:rsidRDefault="00A03551" w:rsidP="005B01AA">
      <w:pPr>
        <w:pStyle w:val="BodyText"/>
      </w:pPr>
      <w:r>
        <w:t xml:space="preserve">Once the dataset is obtained, it is important to learn why and how the data </w:t>
      </w:r>
      <w:r>
        <w:t>was</w:t>
      </w:r>
      <w:r>
        <w:t xml:space="preserve"> collected befor</w:t>
      </w:r>
      <w:r>
        <w:t>e beginning</w:t>
      </w:r>
      <w:r>
        <w:t xml:space="preserve"> the</w:t>
      </w:r>
      <w:r>
        <w:t xml:space="preserve"> analysis. The standardized metadata that exists in many fields can help with this (for example, see [</w:t>
      </w:r>
      <w:hyperlink w:anchor="ref-YuxbleXb">
        <w:r>
          <w:rPr>
            <w:rStyle w:val="Hyperlink"/>
          </w:rPr>
          <w:t>70</w:t>
        </w:r>
      </w:hyperlink>
      <w:r>
        <w:t>]). If at all possible, consulting with a subject matter expert who has experience with the type of da</w:t>
      </w:r>
      <w:r>
        <w:t>ta being used will minimize guesswork and likely increase the success rate of a deep learning project. For example, one might presume that data collected to test the impact of an intervention are derived from a randomized controlled trial. However, this is</w:t>
      </w:r>
      <w:r>
        <w:t xml:space="preserve"> not always the case, as ethical or practical concerns often necessitate an observational study design that features prospectively or retrospectively collected data. In order to ensure similar distributions of important characteristics across study groups </w:t>
      </w:r>
      <w:r>
        <w:t>in the absence of randomization, such a study may have selected individuals in a fashion that best matches attributes such as age, gender, or weight. Passively collected datasets can have their own peculiarities, and other study designs can include samples</w:t>
      </w:r>
      <w:r>
        <w:t xml:space="preserve"> that originate from the same study site, the oversampling of </w:t>
      </w:r>
      <w:r>
        <w:lastRenderedPageBreak/>
        <w:t>ethnic groups or zip codes, or sample processing differences. Such information is critical to accurate data analysis, and so it is imperative that practitioners learn about study design assumpti</w:t>
      </w:r>
      <w:r>
        <w:t>ons and data specificities prior to performing modeling. Other study design considerations that should not be overlooked include knowing whether a study involves biological or technical replicates or both. For example, the existence in a dataset of samples</w:t>
      </w:r>
      <w:r>
        <w:t xml:space="preserve"> collected from the same individuals at different time points can have significant effects on analyses that make assumptions about sample size and independence (that is, non-independence can lower the effective sample size). Another potential issue is the </w:t>
      </w:r>
      <w:r>
        <w:t>existence of systematic biases, which can be induced by confounding variables and can lead to artifacts or so-called “batch effects.” Consequently, models may learn to rely on the correlations that these systematic biases underpin, even though they are irr</w:t>
      </w:r>
      <w:r>
        <w:t>elevant to the scientific context of the study. This can lead to misguided predictions and misleading conclusions [</w:t>
      </w:r>
      <w:hyperlink w:anchor="ref-mPnIAH38">
        <w:r>
          <w:rPr>
            <w:rStyle w:val="Hyperlink"/>
          </w:rPr>
          <w:t>71</w:t>
        </w:r>
      </w:hyperlink>
      <w:r>
        <w:t xml:space="preserve">]. Unsupervised learning and other exploratory analyses can help identify such biases in these datasets </w:t>
      </w:r>
      <w:r>
        <w:t>before applying a deep learning model.</w:t>
      </w:r>
    </w:p>
    <w:p w14:paraId="5E6B3784" w14:textId="77777777" w:rsidR="00232FA8" w:rsidRDefault="00A03551" w:rsidP="005B01AA">
      <w:pPr>
        <w:pStyle w:val="BodyText"/>
      </w:pPr>
      <w:r>
        <w:t xml:space="preserve">Overall, practitioners should thoroughly study their data and understand its context and peculiarities </w:t>
      </w:r>
      <w:r>
        <w:rPr>
          <w:i/>
        </w:rPr>
        <w:t>before</w:t>
      </w:r>
      <w:r>
        <w:t xml:space="preserve"> moving on to performing deep learning.</w:t>
      </w:r>
    </w:p>
    <w:p w14:paraId="523DAF73" w14:textId="77777777" w:rsidR="00232FA8" w:rsidRDefault="00A03551" w:rsidP="005B01AA">
      <w:pPr>
        <w:pStyle w:val="Heading2"/>
      </w:pPr>
      <w:bookmarkStart w:id="7" w:name="architecture"/>
      <w:r>
        <w:t xml:space="preserve">Tip 5: Choose an appropriate data representation and neural network </w:t>
      </w:r>
      <w:r>
        <w:t>architecture</w:t>
      </w:r>
      <w:bookmarkEnd w:id="7"/>
    </w:p>
    <w:p w14:paraId="2380A938" w14:textId="06A2D127" w:rsidR="00232FA8" w:rsidRDefault="00A03551" w:rsidP="005B01AA">
      <w:pPr>
        <w:pStyle w:val="FirstParagraph"/>
      </w:pPr>
      <w:r>
        <w:t>Neural network architecture refers to the number and types of layers in the network and how they are connected. While certain best practices have been established by the research community [</w:t>
      </w:r>
      <w:hyperlink w:anchor="ref-JT3rHKc7">
        <w:r>
          <w:rPr>
            <w:rStyle w:val="Hyperlink"/>
          </w:rPr>
          <w:t>72</w:t>
        </w:r>
      </w:hyperlink>
      <w:r>
        <w:t>]</w:t>
      </w:r>
      <w:r>
        <w:t>, architecture design choices remain largely problem-specific and are vastly empirical efforts requiring extensive experimentation. Furthermore, as deep learning is a quickly evolving field, many recommendations are often short-lived and are frequently rep</w:t>
      </w:r>
      <w:r>
        <w:t>laced by newer insights supported by recent empirical results. This is further complicated by the fact that many recommendations do not generalize well across different problems and datasets. Therefore, choosing how to represent data and design an architec</w:t>
      </w:r>
      <w:r>
        <w:t>ture is closer to an art than a science. That said, there are some general principles to follow when experimenting.</w:t>
      </w:r>
    </w:p>
    <w:p w14:paraId="19E8860A" w14:textId="31F51DA5" w:rsidR="00232FA8" w:rsidRDefault="00A03551" w:rsidP="005B01AA">
      <w:pPr>
        <w:pStyle w:val="BodyText"/>
      </w:pPr>
      <w:r>
        <w:t>First and foremost, knowledge of the available data and scientific question should inform data representation and architectural design choic</w:t>
      </w:r>
      <w:r>
        <w:t xml:space="preserve">es. For example, if the dataset is an array of measurements with no natural ordering of inputs (such as gene expression data), multilayer </w:t>
      </w:r>
      <w:proofErr w:type="spellStart"/>
      <w:r>
        <w:t>perceptrons</w:t>
      </w:r>
      <w:proofErr w:type="spellEnd"/>
      <w:r>
        <w:t xml:space="preserve"> may be effective. These are the most basic type of neural network. They are able to learn complex non-line</w:t>
      </w:r>
      <w:r>
        <w:t>ar relationships across the input data despite their relative simplicity. Similarly, if the dataset is comprised of images, convolutional neural networks (CNNs) are a good choice because they emphasize local structures and adjacency within the data. CNNs m</w:t>
      </w:r>
      <w:r>
        <w:t>ay also be a good choice for learning on sequences. Recent empirical evidence suggests that they can outperform canonical sequence learning techniques such as recurrent neural networks and the closely related long short-term memory networks in some cases [</w:t>
      </w:r>
      <w:hyperlink w:anchor="ref-aqgi0yxG">
        <w:r>
          <w:rPr>
            <w:rStyle w:val="Hyperlink"/>
          </w:rPr>
          <w:t>73</w:t>
        </w:r>
      </w:hyperlink>
      <w:r>
        <w:t>]. Transformers are powerful sequence models [</w:t>
      </w:r>
      <w:hyperlink w:anchor="ref-Exfv0f4l">
        <w:r>
          <w:rPr>
            <w:rStyle w:val="Hyperlink"/>
          </w:rPr>
          <w:t>74</w:t>
        </w:r>
      </w:hyperlink>
      <w:r>
        <w:t>] but require extensive data and computing power to train from scratch. Accessible high-level overviews of different neural network arch</w:t>
      </w:r>
      <w:r>
        <w:t>itectures are provided in [</w:t>
      </w:r>
      <w:hyperlink w:anchor="ref-d0Mdu670">
        <w:r>
          <w:rPr>
            <w:rStyle w:val="Hyperlink"/>
          </w:rPr>
          <w:t>75</w:t>
        </w:r>
      </w:hyperlink>
      <w:r>
        <w:t>] and [</w:t>
      </w:r>
      <w:hyperlink w:anchor="ref-BeijBSRE">
        <w:r>
          <w:rPr>
            <w:rStyle w:val="Hyperlink"/>
          </w:rPr>
          <w:t>76</w:t>
        </w:r>
      </w:hyperlink>
      <w:r>
        <w:t>].</w:t>
      </w:r>
    </w:p>
    <w:p w14:paraId="086AE60F" w14:textId="5E0F245D" w:rsidR="00232FA8" w:rsidRDefault="00A03551" w:rsidP="005B01AA">
      <w:pPr>
        <w:pStyle w:val="BodyText"/>
      </w:pPr>
      <w:r>
        <w:lastRenderedPageBreak/>
        <w:t>Deep learning models typically benefit from increasing the amount of labeled training data. Large amounts of data help to avoid overfitting and increase the likelihood of achieving top performance on a given task. If there is not enough data available to t</w:t>
      </w:r>
      <w:r>
        <w:t>rain a well-performing model, transfer learning should be considered. In transfer learning, a model whose weights were generated by training on another dataset is used as the starting point for training [</w:t>
      </w:r>
      <w:hyperlink w:anchor="ref-jdSXX5Vn">
        <w:r>
          <w:rPr>
            <w:rStyle w:val="Hyperlink"/>
          </w:rPr>
          <w:t>77</w:t>
        </w:r>
      </w:hyperlink>
      <w:r>
        <w:t>]. Transfer lea</w:t>
      </w:r>
      <w:r>
        <w:t>rning is most useful when the pre-training and target datasets are of similar nature [</w:t>
      </w:r>
      <w:hyperlink w:anchor="ref-jdSXX5Vn">
        <w:r>
          <w:rPr>
            <w:rStyle w:val="Hyperlink"/>
          </w:rPr>
          <w:t>77</w:t>
        </w:r>
      </w:hyperlink>
      <w:r>
        <w:t>]. For this reason, it is important to search for similar datasets that are already available. However, even when similar datasets do</w:t>
      </w:r>
      <w:r>
        <w:t xml:space="preserve"> not exist, transferring features can still improve model performance compared with random feature initialization. For example, </w:t>
      </w:r>
      <w:proofErr w:type="spellStart"/>
      <w:r>
        <w:t>Rajkomar</w:t>
      </w:r>
      <w:proofErr w:type="spellEnd"/>
      <w:r>
        <w:t xml:space="preserve"> et al. showed advantages of ImageNet-pretraining [</w:t>
      </w:r>
      <w:hyperlink w:anchor="ref-cBVeXnZx">
        <w:r>
          <w:rPr>
            <w:rStyle w:val="Hyperlink"/>
          </w:rPr>
          <w:t>78</w:t>
        </w:r>
      </w:hyperlink>
      <w:r>
        <w:t>] for a model that is applied to</w:t>
      </w:r>
      <w:r>
        <w:t xml:space="preserve"> grayscale medical image classification [</w:t>
      </w:r>
      <w:hyperlink w:anchor="ref-x6HXFAS4">
        <w:r>
          <w:rPr>
            <w:rStyle w:val="Hyperlink"/>
          </w:rPr>
          <w:t>79</w:t>
        </w:r>
      </w:hyperlink>
      <w:r>
        <w:t xml:space="preserve">]. Pre-trained models can be obtained from public repositories, such as </w:t>
      </w:r>
      <w:proofErr w:type="spellStart"/>
      <w:r>
        <w:t>Kipoi</w:t>
      </w:r>
      <w:proofErr w:type="spellEnd"/>
      <w:r>
        <w:t xml:space="preserve"> [</w:t>
      </w:r>
      <w:hyperlink w:anchor="ref-tQy0rfF4">
        <w:r>
          <w:rPr>
            <w:rStyle w:val="Hyperlink"/>
          </w:rPr>
          <w:t>80</w:t>
        </w:r>
      </w:hyperlink>
      <w:r>
        <w:t>] for genomics or Hugging Face [</w:t>
      </w:r>
      <w:hyperlink w:anchor="ref-hqd50JaU">
        <w:r>
          <w:rPr>
            <w:rStyle w:val="Hyperlink"/>
          </w:rPr>
          <w:t>81</w:t>
        </w:r>
      </w:hyperlink>
      <w:r>
        <w:t>] for biomedical text [</w:t>
      </w:r>
      <w:hyperlink w:anchor="ref-rjazbn2">
        <w:r>
          <w:rPr>
            <w:rStyle w:val="Hyperlink"/>
          </w:rPr>
          <w:t>82</w:t>
        </w:r>
      </w:hyperlink>
      <w:r>
        <w:t>], protein sequences [</w:t>
      </w:r>
      <w:hyperlink w:anchor="ref-19sSkUYfR">
        <w:r>
          <w:rPr>
            <w:rStyle w:val="Hyperlink"/>
          </w:rPr>
          <w:t>29</w:t>
        </w:r>
      </w:hyperlink>
      <w:r>
        <w:t>], and chemicals [</w:t>
      </w:r>
      <w:hyperlink w:anchor="ref-EnNKKBjl">
        <w:r>
          <w:rPr>
            <w:rStyle w:val="Hyperlink"/>
          </w:rPr>
          <w:t>83</w:t>
        </w:r>
      </w:hyperlink>
      <w:r>
        <w:t>]. Moreover, learned features could be helpful even when a pre-training tas</w:t>
      </w:r>
      <w:r>
        <w:t>k is different from a target task [</w:t>
      </w:r>
      <w:hyperlink w:anchor="ref-x7a5SM90">
        <w:r>
          <w:rPr>
            <w:rStyle w:val="Hyperlink"/>
          </w:rPr>
          <w:t>84</w:t>
        </w:r>
      </w:hyperlink>
      <w:r>
        <w:t>].</w:t>
      </w:r>
    </w:p>
    <w:p w14:paraId="08087850" w14:textId="21C646BA" w:rsidR="00232FA8" w:rsidRDefault="00A03551" w:rsidP="005B01AA">
      <w:pPr>
        <w:pStyle w:val="BodyText"/>
      </w:pPr>
      <w:r>
        <w:t>Recently, the concept of self-supervised learning, which is closely related to pre-training and transfer learning, has seen an increase in popularity [</w:t>
      </w:r>
      <w:hyperlink w:anchor="ref-zGSQSBXa">
        <w:r>
          <w:rPr>
            <w:rStyle w:val="Hyperlink"/>
          </w:rPr>
          <w:t>85</w:t>
        </w:r>
      </w:hyperlink>
      <w:r>
        <w:t>]. Self-supervised learning leverages large amounts of unlabeled data and uses naturally</w:t>
      </w:r>
      <w:r>
        <w:t>-</w:t>
      </w:r>
      <w:r>
        <w:t>available information as labels for supervised learning. Thus, self-supervised learning is sometimes also described as autonomous supervised learning. Using sel</w:t>
      </w:r>
      <w:r>
        <w:t>f-supervised learning, a model can be pre-trained on a related task before it is trained on the target task. Another related approach is multi-task learning, which simultaneously trains a network for multiple separate tasks that share features. In fact, mu</w:t>
      </w:r>
      <w:r>
        <w:t>lti-task learning can be used separately or even in combination with transfer learning [</w:t>
      </w:r>
      <w:hyperlink w:anchor="ref-ZwUaSNWa">
        <w:r>
          <w:rPr>
            <w:rStyle w:val="Hyperlink"/>
          </w:rPr>
          <w:t>86</w:t>
        </w:r>
      </w:hyperlink>
      <w:r>
        <w:t>].</w:t>
      </w:r>
    </w:p>
    <w:p w14:paraId="47FC44A4" w14:textId="389A4A5B" w:rsidR="00232FA8" w:rsidRDefault="00A03551" w:rsidP="005B01AA">
      <w:pPr>
        <w:pStyle w:val="BodyText"/>
      </w:pPr>
      <w:r>
        <w:t>Practitioners</w:t>
      </w:r>
      <w:r>
        <w:t xml:space="preserve"> should base the </w:t>
      </w:r>
      <w:r>
        <w:t xml:space="preserve">neural </w:t>
      </w:r>
      <w:r>
        <w:t>network’s architecture on knowledge of the problem and take advantage of similar existing d</w:t>
      </w:r>
      <w:r>
        <w:t>ata or pre-trained models.</w:t>
      </w:r>
    </w:p>
    <w:p w14:paraId="33E22E88" w14:textId="77777777" w:rsidR="00232FA8" w:rsidRDefault="00A03551" w:rsidP="005B01AA">
      <w:pPr>
        <w:pStyle w:val="Heading2"/>
      </w:pPr>
      <w:bookmarkStart w:id="8" w:name="hyperparameters"/>
      <w:r>
        <w:t>Tip 6: Tune your hyperparameters extensively and systematically</w:t>
      </w:r>
      <w:bookmarkEnd w:id="8"/>
    </w:p>
    <w:p w14:paraId="071FE0EA" w14:textId="444D4E34" w:rsidR="00232FA8" w:rsidRDefault="00A03551" w:rsidP="005B01AA">
      <w:pPr>
        <w:pStyle w:val="FirstParagraph"/>
      </w:pPr>
      <w:r>
        <w:t>Given at least one hidden layer, a non-linear activation function, and a large number of hidden units, multi-layer neural networks can approximate arbitrary continuo</w:t>
      </w:r>
      <w:r>
        <w:t>us functions that relate input and output variables [</w:t>
      </w:r>
      <w:hyperlink w:anchor="ref-1BnILgle7">
        <w:r>
          <w:rPr>
            <w:rStyle w:val="Hyperlink"/>
          </w:rPr>
          <w:t>16</w:t>
        </w:r>
      </w:hyperlink>
      <w:r>
        <w:t>,</w:t>
      </w:r>
      <w:hyperlink w:anchor="ref-AE3ehMCc">
        <w:r>
          <w:rPr>
            <w:rStyle w:val="Hyperlink"/>
          </w:rPr>
          <w:t>87</w:t>
        </w:r>
      </w:hyperlink>
      <w:r>
        <w:t xml:space="preserve">]. </w:t>
      </w:r>
      <w:r>
        <w:t>Deeper architectures that feature additional hidden layers and an increasing number of overall hidden units and learnable weight parameters (the so-called increasing “capacity” of neural networks) allow for solving increasingly complex problems. However, t</w:t>
      </w:r>
      <w:r>
        <w:t>his increased capacity results in many more parameters to fit and hyperparameters to tune, which can pose additional challenges during model training. In general, one should expect to systematically evaluate the impact of numerous hyperparameters when appl</w:t>
      </w:r>
      <w:r>
        <w:t>ying deep neural networks to new data or challenges. Hyperparameters typically manifest as choices of optimization algorithms, loss function, learning rate, activation functions, number of hidden layers and hidden units, size of the training batches, and w</w:t>
      </w:r>
      <w:r>
        <w:t>eight initialization schemes. Moreover, additional hyperparameters are introduced by common techniques that facilitate training deeper architectures. These include regularization penalties, dropout [</w:t>
      </w:r>
      <w:hyperlink w:anchor="ref-wgOFUxdw">
        <w:r>
          <w:rPr>
            <w:rStyle w:val="Hyperlink"/>
          </w:rPr>
          <w:t>88</w:t>
        </w:r>
      </w:hyperlink>
      <w:r>
        <w:t>], and batch normali</w:t>
      </w:r>
      <w:r>
        <w:t>zation [</w:t>
      </w:r>
      <w:hyperlink w:anchor="ref-4oKcgKmU">
        <w:r>
          <w:rPr>
            <w:rStyle w:val="Hyperlink"/>
          </w:rPr>
          <w:t>89</w:t>
        </w:r>
      </w:hyperlink>
      <w:r>
        <w:t>], which can reduce the effect of the so-called vanishing or exploding gradient problem when working with deep neural networks.</w:t>
      </w:r>
    </w:p>
    <w:p w14:paraId="6D042BC0" w14:textId="64BE007F" w:rsidR="00232FA8" w:rsidRDefault="00A03551" w:rsidP="005B01AA">
      <w:pPr>
        <w:pStyle w:val="BodyText"/>
      </w:pPr>
      <w:r>
        <w:lastRenderedPageBreak/>
        <w:t>This wide array of potential parameters can make it difficult to evaluate the exten</w:t>
      </w:r>
      <w:r>
        <w:t xml:space="preserve">t to which neural network methods are well suited to solving a task. For example, it can be unclear to practitioners whether previously successful deep learning applications were the result of general model suitability for the data at hand or interactions </w:t>
      </w:r>
      <w:r>
        <w:t>between unique data attributes and specific hyperparameter settings. As a result, a lack of clarity about how extensive arrays of hyperparameters were tested or chosen can hamper method developers as they attempt to compare techniques. This effect also has</w:t>
      </w:r>
      <w:r>
        <w:t xml:space="preserve"> implications for those seeking to use existing deep learning methods, as performance estimates from deep neural networks are often provided after tuning. The implication is that attaining performance numbers that match those reported in publications is li</w:t>
      </w:r>
      <w:r>
        <w:t xml:space="preserve">kely to require significant effort towards temporally expensive hyperparameter optimization. Strategies for tuning hyperparameters include exhaustive grid search, random search, or Bayesian optimization and other specialized techniques. Tools such as </w:t>
      </w:r>
      <w:proofErr w:type="spellStart"/>
      <w:r>
        <w:t>Keras</w:t>
      </w:r>
      <w:proofErr w:type="spellEnd"/>
      <w:r>
        <w:t xml:space="preserve"> Tuner (https://keras-team.github.io/keras-tuner/) and Ray Tune (https://docs.ray.io/en/latest/tune/index.html) support best practices for </w:t>
      </w:r>
      <w:r>
        <w:t>hyperparameter</w:t>
      </w:r>
      <w:r>
        <w:t xml:space="preserve"> optimization.</w:t>
      </w:r>
    </w:p>
    <w:p w14:paraId="540F4E2C" w14:textId="77777777" w:rsidR="00232FA8" w:rsidRDefault="00A03551" w:rsidP="005B01AA">
      <w:pPr>
        <w:pStyle w:val="BodyText"/>
      </w:pPr>
      <w:r>
        <w:t>To get the best performance from your model, researchers should be sure to systematicall</w:t>
      </w:r>
      <w:r>
        <w:t>y optimize their hyperparameters on the training dataset and report both the selected hyperparameters and the hyperparameter optimization strategy.</w:t>
      </w:r>
    </w:p>
    <w:p w14:paraId="6A36DDB3" w14:textId="77777777" w:rsidR="00232FA8" w:rsidRDefault="00A03551" w:rsidP="005B01AA">
      <w:pPr>
        <w:pStyle w:val="Heading2"/>
      </w:pPr>
      <w:bookmarkStart w:id="9" w:name="overfitting"/>
      <w:r>
        <w:t>Tip 7: Address deep neural networks’ increased tendency to overfit the dataset</w:t>
      </w:r>
      <w:bookmarkEnd w:id="9"/>
    </w:p>
    <w:p w14:paraId="55E4158F" w14:textId="14CD5248" w:rsidR="00232FA8" w:rsidRDefault="00A03551" w:rsidP="005B01AA">
      <w:pPr>
        <w:pStyle w:val="FirstParagraph"/>
      </w:pPr>
      <w:r>
        <w:t>Overfitting is a challenge in</w:t>
      </w:r>
      <w:r>
        <w:t xml:space="preserve">herent to machine learning in general and is one of the most significant challenges </w:t>
      </w:r>
      <w:r>
        <w:t>you will</w:t>
      </w:r>
      <w:r>
        <w:t xml:space="preserve"> face when applying deep learning specifically. Overfitting occurs when a model fits patterns in the training data so closely that it includes non-generalizable noi</w:t>
      </w:r>
      <w:r>
        <w:t>se or non-scientifically relevant perturbations in the relationships it learns. In other words, the model fits patterns that are overly specific to the data it is training on rather than learning general relationships that hold across similar datasets. Thi</w:t>
      </w:r>
      <w:r>
        <w:t xml:space="preserve">s subtle distinction is made clearer by seeing what happens when a model is tested on data to which it was not exposed during training: just as a student who memorizes exam materials struggles to correctly answer questions for which they have not studied, </w:t>
      </w:r>
      <w:r>
        <w:t>a machine learning model that has overfit to its training data will perform poorly on unseen test data. Deep learning models are particularly susceptible to overfitting due to their relatively large number of parameters and associated representational capa</w:t>
      </w:r>
      <w:r>
        <w:t>city. Just as some students may have greater potential for memorization, deep learning models seem more prone to overfitting than machine learning models with fewer parameters. However, having a large number of parameters does not always imply that a neura</w:t>
      </w:r>
      <w:r>
        <w:t>l network will overfit [</w:t>
      </w:r>
      <w:hyperlink w:anchor="ref-qCKLXDUQ">
        <w:r>
          <w:rPr>
            <w:rStyle w:val="Hyperlink"/>
          </w:rPr>
          <w:t>90</w:t>
        </w:r>
      </w:hyperlink>
      <w:r>
        <w:t>].</w:t>
      </w:r>
    </w:p>
    <w:p w14:paraId="2A1C009E" w14:textId="77777777" w:rsidR="00232FA8" w:rsidRDefault="00A03551" w:rsidP="005B01AA">
      <w:pPr>
        <w:pStyle w:val="CaptionedFigure"/>
      </w:pPr>
      <w:bookmarkStart w:id="10" w:name="fig:overfitting-fig"/>
      <w:r>
        <w:rPr>
          <w:noProof/>
        </w:rPr>
        <w:lastRenderedPageBreak/>
        <w:drawing>
          <wp:inline distT="0" distB="0" distL="0" distR="0">
            <wp:extent cx="5943600" cy="4403992"/>
            <wp:effectExtent l="0" t="0" r="0" b="0"/>
            <wp:docPr id="50" name="Picture"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wp:cNvGraphicFramePr/>
            <a:graphic xmlns:a="http://schemas.openxmlformats.org/drawingml/2006/main">
              <a:graphicData uri="http://schemas.openxmlformats.org/drawingml/2006/picture">
                <pic:pic xmlns:pic="http://schemas.openxmlformats.org/drawingml/2006/picture">
                  <pic:nvPicPr>
                    <pic:cNvPr id="0" name="Picture" descr="images/overfitting.png"/>
                    <pic:cNvPicPr>
                      <a:picLocks noChangeAspect="1" noChangeArrowheads="1"/>
                    </pic:cNvPicPr>
                  </pic:nvPicPr>
                  <pic:blipFill>
                    <a:blip r:embed="rId58"/>
                    <a:stretch>
                      <a:fillRect/>
                    </a:stretch>
                  </pic:blipFill>
                  <pic:spPr bwMode="auto">
                    <a:xfrm>
                      <a:off x="0" y="0"/>
                      <a:ext cx="5943600" cy="4403992"/>
                    </a:xfrm>
                    <a:prstGeom prst="rect">
                      <a:avLst/>
                    </a:prstGeom>
                    <a:noFill/>
                    <a:ln w="9525">
                      <a:noFill/>
                      <a:headEnd/>
                      <a:tailEnd/>
                    </a:ln>
                  </pic:spPr>
                </pic:pic>
              </a:graphicData>
            </a:graphic>
          </wp:inline>
        </w:drawing>
      </w:r>
    </w:p>
    <w:p w14:paraId="0F5075EF" w14:textId="77777777" w:rsidR="00232FA8" w:rsidRDefault="00A03551" w:rsidP="005B01AA">
      <w:pPr>
        <w:pStyle w:val="ImageCaption"/>
      </w:pPr>
      <w:r>
        <w:t>Figure 2: A visual example of overfitting and failure to generalize. While a high-degree polynomial achieves high accuracy on its training data, it performs poorly on the test data that have</w:t>
      </w:r>
      <w:r>
        <w:t xml:space="preserve"> not been seen before. That is, the model has memorized the training dataset specifically rather than learning a generalizable pattern that represents data of this type. In contrast, a simple linear regression works equally well on both datasets.</w:t>
      </w:r>
    </w:p>
    <w:bookmarkEnd w:id="10"/>
    <w:p w14:paraId="1CC8FEB5" w14:textId="0A9005C8" w:rsidR="00232FA8" w:rsidRDefault="00A03551" w:rsidP="005B01AA">
      <w:pPr>
        <w:pStyle w:val="BodyText"/>
      </w:pPr>
      <w:r>
        <w:t>In genera</w:t>
      </w:r>
      <w:r>
        <w:t>l, one of the most effective ways to combat overfitting is to detect it in the first place. One way to do this is to split the main dataset being worked on into three independent parts: a training set, a tuning set (also commonly called a validation set in</w:t>
      </w:r>
      <w:r>
        <w:t xml:space="preserve"> the machine learning literature), and a test set. These three partitions allow you to optimize models by iterating between model learning on the training set and hyperparameter evaluation on the tuning set without affecting the final model assessment on t</w:t>
      </w:r>
      <w:r>
        <w:t>he test set. A researcher can compare the model’s performance on the training and tuning data to assess how overfit (i.e. non-generalizable) the model is. The data used for testing should be “locked away” and used only once to evaluate the final model afte</w:t>
      </w:r>
      <w:r>
        <w:t>r all training and tuning steps are completed. This type of approach is necessary for evaluating the generalizability of models without the biases that can arise from learning and testing on the same data [</w:t>
      </w:r>
      <w:hyperlink w:anchor="ref-1CDx6NYSj">
        <w:r>
          <w:rPr>
            <w:rStyle w:val="Hyperlink"/>
          </w:rPr>
          <w:t>91</w:t>
        </w:r>
      </w:hyperlink>
      <w:r>
        <w:t>,</w:t>
      </w:r>
      <w:hyperlink w:anchor="ref-hJQdIoO3">
        <w:r>
          <w:rPr>
            <w:rStyle w:val="Hyperlink"/>
          </w:rPr>
          <w:t>92</w:t>
        </w:r>
      </w:hyperlink>
      <w:r>
        <w:t xml:space="preserve">]. While a slight drop in performance from the training set to the test set is normal, a significant drop is a clear sign of overfitting. See Figure </w:t>
      </w:r>
      <w:hyperlink w:anchor="fig:overfitting-fig">
        <w:r>
          <w:rPr>
            <w:rStyle w:val="Hyperlink"/>
          </w:rPr>
          <w:t>2</w:t>
        </w:r>
      </w:hyperlink>
      <w:r>
        <w:t xml:space="preserve"> for a visual demonstration of an over</w:t>
      </w:r>
      <w:r>
        <w:t>fit model that performs poorly on test data.</w:t>
      </w:r>
    </w:p>
    <w:p w14:paraId="65E03806" w14:textId="6B60A646" w:rsidR="00232FA8" w:rsidRDefault="00A03551">
      <w:pPr>
        <w:pStyle w:val="BodyText"/>
        <w:rPr>
          <w:ins w:id="11" w:author="Revision" w:date="2021-11-29T21:54:00Z"/>
        </w:rPr>
      </w:pPr>
      <w:r>
        <w:lastRenderedPageBreak/>
        <w:t>There are a variety of techniques to reduce overfitting, including data augmentation and regularization techniques [</w:t>
      </w:r>
      <w:r>
        <w:fldChar w:fldCharType="begin"/>
      </w:r>
      <w:r>
        <w:instrText xml:space="preserve"> HYPERLINK \l "ref-R1RpVu06" \h </w:instrText>
      </w:r>
      <w:r>
        <w:fldChar w:fldCharType="separate"/>
      </w:r>
      <w:del w:id="12" w:author="Revision" w:date="2021-11-29T21:54:00Z">
        <w:r w:rsidR="008329D4">
          <w:rPr>
            <w:rStyle w:val="Hyperlink"/>
          </w:rPr>
          <w:delText>83</w:delText>
        </w:r>
      </w:del>
      <w:ins w:id="13" w:author="Revision" w:date="2021-11-29T21:54:00Z">
        <w:r>
          <w:rPr>
            <w:rStyle w:val="Hyperlink"/>
          </w:rPr>
          <w:t>93</w:t>
        </w:r>
      </w:ins>
      <w:r>
        <w:rPr>
          <w:rStyle w:val="Hyperlink"/>
        </w:rPr>
        <w:fldChar w:fldCharType="end"/>
      </w:r>
      <w:r>
        <w:t>,</w:t>
      </w:r>
      <w:r>
        <w:fldChar w:fldCharType="begin"/>
      </w:r>
      <w:r>
        <w:instrText xml:space="preserve"> HYPERLINK \l "ref-eR3C2hhK" \h </w:instrText>
      </w:r>
      <w:r>
        <w:fldChar w:fldCharType="separate"/>
      </w:r>
      <w:del w:id="14" w:author="Revision" w:date="2021-11-29T21:54:00Z">
        <w:r w:rsidR="008329D4">
          <w:rPr>
            <w:rStyle w:val="Hyperlink"/>
          </w:rPr>
          <w:delText>84</w:delText>
        </w:r>
      </w:del>
      <w:ins w:id="15" w:author="Revision" w:date="2021-11-29T21:54:00Z">
        <w:r>
          <w:rPr>
            <w:rStyle w:val="Hyperlink"/>
          </w:rPr>
          <w:t>94</w:t>
        </w:r>
      </w:ins>
      <w:r>
        <w:rPr>
          <w:rStyle w:val="Hyperlink"/>
        </w:rPr>
        <w:fldChar w:fldCharType="end"/>
      </w:r>
      <w:r>
        <w:t>]. Another way to re</w:t>
      </w:r>
      <w:r>
        <w:t>duce overfitting, as described by Chuang and Keiser, is to identify the baseline level of memorization that is occurring by training on data that has its labels randomly shuffled [</w:t>
      </w:r>
      <w:r>
        <w:fldChar w:fldCharType="begin"/>
      </w:r>
      <w:r>
        <w:instrText xml:space="preserve"> HYPERLINK \l "ref-yqAEYaMg" \h </w:instrText>
      </w:r>
      <w:r>
        <w:fldChar w:fldCharType="separate"/>
      </w:r>
      <w:del w:id="16" w:author="Revision" w:date="2021-11-29T21:54:00Z">
        <w:r w:rsidR="008329D4">
          <w:rPr>
            <w:rStyle w:val="Hyperlink"/>
          </w:rPr>
          <w:delText>85</w:delText>
        </w:r>
      </w:del>
      <w:ins w:id="17" w:author="Revision" w:date="2021-11-29T21:54:00Z">
        <w:r>
          <w:rPr>
            <w:rStyle w:val="Hyperlink"/>
          </w:rPr>
          <w:t>95</w:t>
        </w:r>
      </w:ins>
      <w:r>
        <w:rPr>
          <w:rStyle w:val="Hyperlink"/>
        </w:rPr>
        <w:fldChar w:fldCharType="end"/>
      </w:r>
      <w:r>
        <w:t>]. By comparing the model performance w</w:t>
      </w:r>
      <w:r>
        <w:t>ith the shuffled data to that achieved with the actual data [</w:t>
      </w:r>
      <w:r>
        <w:fldChar w:fldCharType="begin"/>
      </w:r>
      <w:r>
        <w:instrText xml:space="preserve"> HYPERLINK \l "ref-yqAEYaMg" \h </w:instrText>
      </w:r>
      <w:r>
        <w:fldChar w:fldCharType="separate"/>
      </w:r>
      <w:del w:id="18" w:author="Revision" w:date="2021-11-29T21:54:00Z">
        <w:r w:rsidR="008329D4">
          <w:rPr>
            <w:rStyle w:val="Hyperlink"/>
          </w:rPr>
          <w:delText>85</w:delText>
        </w:r>
      </w:del>
      <w:ins w:id="19" w:author="Revision" w:date="2021-11-29T21:54:00Z">
        <w:r>
          <w:rPr>
            <w:rStyle w:val="Hyperlink"/>
          </w:rPr>
          <w:t>95</w:t>
        </w:r>
      </w:ins>
      <w:r>
        <w:rPr>
          <w:rStyle w:val="Hyperlink"/>
        </w:rPr>
        <w:fldChar w:fldCharType="end"/>
      </w:r>
      <w:r>
        <w:t>], a practitioner can identify overfitting as a model that performs no better on real data. This suggests that any predictive capacity is not due to data-driv</w:t>
      </w:r>
      <w:r>
        <w:t>en signal. One important caveat when working with partitioned data is the need to apply transformation and normalization procedures equally to all datasets. The parameters required for such procedures (for example, quantile normalization, a common standard</w:t>
      </w:r>
      <w:r>
        <w:t>ization method when analyzing gene-expression data) should only be derived from the training data, and not from the tuning or test data.</w:t>
      </w:r>
      <w:del w:id="20" w:author="Revision" w:date="2021-11-29T21:54:00Z">
        <w:r w:rsidR="008329D4">
          <w:delText xml:space="preserve"> </w:delText>
        </w:r>
      </w:del>
    </w:p>
    <w:p w14:paraId="65D228F3" w14:textId="5E9D9A60" w:rsidR="00232FA8" w:rsidRDefault="00A03551">
      <w:pPr>
        <w:pStyle w:val="BodyText"/>
        <w:pPrChange w:id="21" w:author="Revision" w:date="2021-11-29T21:54:00Z">
          <w:pPr>
            <w:pStyle w:val="BodyText"/>
            <w:spacing w:line="480" w:lineRule="auto"/>
          </w:pPr>
        </w:pPrChange>
      </w:pPr>
      <w:r>
        <w:t>Additionally, many conventional metrics for classification (</w:t>
      </w:r>
      <w:del w:id="22" w:author="Revision" w:date="2021-11-29T21:54:00Z">
        <w:r w:rsidR="008329D4">
          <w:delText>e.g. </w:delText>
        </w:r>
      </w:del>
      <w:ins w:id="23" w:author="Revision" w:date="2021-11-29T21:54:00Z">
        <w:r>
          <w:t xml:space="preserve">for example, </w:t>
        </w:r>
      </w:ins>
      <w:r>
        <w:t>area under the receiver operating characterist</w:t>
      </w:r>
      <w:r>
        <w:t>ic curve</w:t>
      </w:r>
      <w:del w:id="24" w:author="Revision" w:date="2021-11-29T21:54:00Z">
        <w:r w:rsidR="008329D4">
          <w:delText xml:space="preserve"> or AUROC</w:delText>
        </w:r>
      </w:del>
      <w:r>
        <w:t>) have limited utility in cases of extreme class imbalance [</w:t>
      </w:r>
      <w:r>
        <w:fldChar w:fldCharType="begin"/>
      </w:r>
      <w:r>
        <w:instrText xml:space="preserve"> HYPERLINK \l "ref-KnxQ4G8" \h </w:instrText>
      </w:r>
      <w:r>
        <w:fldChar w:fldCharType="separate"/>
      </w:r>
      <w:del w:id="25" w:author="Revision" w:date="2021-11-29T21:54:00Z">
        <w:r w:rsidR="008329D4">
          <w:rPr>
            <w:rStyle w:val="Hyperlink"/>
          </w:rPr>
          <w:delText>86</w:delText>
        </w:r>
      </w:del>
      <w:ins w:id="26" w:author="Revision" w:date="2021-11-29T21:54:00Z">
        <w:r>
          <w:rPr>
            <w:rStyle w:val="Hyperlink"/>
          </w:rPr>
          <w:t>96</w:t>
        </w:r>
      </w:ins>
      <w:r>
        <w:rPr>
          <w:rStyle w:val="Hyperlink"/>
        </w:rPr>
        <w:fldChar w:fldCharType="end"/>
      </w:r>
      <w:del w:id="27" w:author="Revision" w:date="2021-11-29T21:54:00Z">
        <w:r w:rsidR="008329D4">
          <w:delText>].</w:delText>
        </w:r>
      </w:del>
      <w:ins w:id="28" w:author="Revision" w:date="2021-11-29T21:54:00Z">
        <w:r>
          <w:t>]. Consider an example of a dataset of mammograms in which 99% of the samples do not have breast cancer. A model could achieve 99% accuracy by classifyi</w:t>
        </w:r>
        <w:r>
          <w:t>ng every sample as negative.</w:t>
        </w:r>
      </w:ins>
      <w:r>
        <w:t xml:space="preserve"> Therefore, model performance should be evaluated with a carefully picked panel of relevant metrics that make minimal assumptions about the composition of the testing data [</w:t>
      </w:r>
      <w:del w:id="29" w:author="Revision" w:date="2021-11-29T21:54:00Z">
        <w:r>
          <w:fldChar w:fldCharType="begin"/>
        </w:r>
        <w:r>
          <w:delInstrText xml:space="preserve"> HYPERLINK \l "ref-rKXyJKNt" \h </w:delInstrText>
        </w:r>
        <w:r>
          <w:fldChar w:fldCharType="separate"/>
        </w:r>
        <w:r w:rsidR="008329D4">
          <w:rPr>
            <w:rStyle w:val="Hyperlink"/>
          </w:rPr>
          <w:delText>87</w:delText>
        </w:r>
        <w:r>
          <w:rPr>
            <w:rStyle w:val="Hyperlink"/>
          </w:rPr>
          <w:fldChar w:fldCharType="end"/>
        </w:r>
      </w:del>
      <w:ins w:id="30" w:author="Revision" w:date="2021-11-29T21:54:00Z">
        <w:r>
          <w:fldChar w:fldCharType="begin"/>
        </w:r>
        <w:r>
          <w:instrText xml:space="preserve"> HYPERLINK \l "ref-rKXyJKNt" \h </w:instrText>
        </w:r>
        <w:r>
          <w:fldChar w:fldCharType="separate"/>
        </w:r>
        <w:r>
          <w:rPr>
            <w:rStyle w:val="Hyperlink"/>
          </w:rPr>
          <w:t>97</w:t>
        </w:r>
        <w:r>
          <w:rPr>
            <w:rStyle w:val="Hyperlink"/>
          </w:rPr>
          <w:fldChar w:fldCharType="end"/>
        </w:r>
        <w:r>
          <w:t>]. One alternative</w:t>
        </w:r>
        <w:r>
          <w:t xml:space="preserve"> approach is to use the precision-recall curve rather than the receiver operating characteristic since the former is more robust to class imbalance [</w:t>
        </w:r>
        <w:r>
          <w:fldChar w:fldCharType="begin"/>
        </w:r>
        <w:r>
          <w:instrText xml:space="preserve"> HYPERLINK \l "ref-JNnkm5Zt" \h </w:instrText>
        </w:r>
        <w:r>
          <w:fldChar w:fldCharType="separate"/>
        </w:r>
        <w:r>
          <w:rPr>
            <w:rStyle w:val="Hyperlink"/>
          </w:rPr>
          <w:t>98</w:t>
        </w:r>
        <w:r>
          <w:rPr>
            <w:rStyle w:val="Hyperlink"/>
          </w:rPr>
          <w:fldChar w:fldCharType="end"/>
        </w:r>
      </w:ins>
      <w:r>
        <w:t>].</w:t>
      </w:r>
    </w:p>
    <w:p w14:paraId="4A79EC43" w14:textId="0DAEFB43" w:rsidR="00232FA8" w:rsidRDefault="00A03551">
      <w:pPr>
        <w:pStyle w:val="BodyText"/>
        <w:pPrChange w:id="31" w:author="Revision" w:date="2021-11-29T21:54:00Z">
          <w:pPr>
            <w:pStyle w:val="BodyText"/>
            <w:spacing w:line="480" w:lineRule="auto"/>
          </w:pPr>
        </w:pPrChange>
      </w:pPr>
      <w:r>
        <w:t>When working with biological and medical data, one must also carefu</w:t>
      </w:r>
      <w:r>
        <w:t xml:space="preserve">lly consider potential sources of bias and/or non-independence when defining training and test sets. For example, a deep learning model for pneumonia detection in chest X-rays appeared to </w:t>
      </w:r>
      <w:del w:id="32" w:author="Revision" w:date="2021-11-29T21:54:00Z">
        <w:r w:rsidR="008329D4">
          <w:delText>performed</w:delText>
        </w:r>
      </w:del>
      <w:ins w:id="33" w:author="Revision" w:date="2021-11-29T21:54:00Z">
        <w:r>
          <w:t>perform</w:t>
        </w:r>
      </w:ins>
      <w:r>
        <w:t xml:space="preserve"> well within the hospitals providing the training data, but t</w:t>
      </w:r>
      <w:r>
        <w:t>hen failed to generalize to other hospitals [</w:t>
      </w:r>
      <w:r>
        <w:fldChar w:fldCharType="begin"/>
      </w:r>
      <w:r>
        <w:instrText xml:space="preserve"> HYPERLINK \l "ref-NDyhvXoh" \h </w:instrText>
      </w:r>
      <w:r>
        <w:fldChar w:fldCharType="separate"/>
      </w:r>
      <w:del w:id="34" w:author="Revision" w:date="2021-11-29T21:54:00Z">
        <w:r w:rsidR="008329D4">
          <w:rPr>
            <w:rStyle w:val="Hyperlink"/>
          </w:rPr>
          <w:delText>88</w:delText>
        </w:r>
      </w:del>
      <w:ins w:id="35" w:author="Revision" w:date="2021-11-29T21:54:00Z">
        <w:r>
          <w:rPr>
            <w:rStyle w:val="Hyperlink"/>
          </w:rPr>
          <w:t>99</w:t>
        </w:r>
      </w:ins>
      <w:r>
        <w:rPr>
          <w:rStyle w:val="Hyperlink"/>
        </w:rPr>
        <w:fldChar w:fldCharType="end"/>
      </w:r>
      <w:r>
        <w:t xml:space="preserve">]. </w:t>
      </w:r>
      <w:r>
        <w:t xml:space="preserve">This resulted from the deep learning model picking up on </w:t>
      </w:r>
      <w:del w:id="36" w:author="Revision" w:date="2021-11-29T21:54:00Z">
        <w:r w:rsidR="008329D4">
          <w:delText>signal</w:delText>
        </w:r>
      </w:del>
      <w:ins w:id="37" w:author="Revision" w:date="2021-11-29T21:54:00Z">
        <w:r>
          <w:t>signals</w:t>
        </w:r>
      </w:ins>
      <w:r>
        <w:t xml:space="preserve"> related to which hospital the images were from and represents a type of artifact or </w:t>
      </w:r>
      <w:del w:id="38" w:author="Revision" w:date="2021-11-29T21:54:00Z">
        <w:r w:rsidR="008329D4">
          <w:delText>“</w:delText>
        </w:r>
      </w:del>
      <w:r>
        <w:t>batch effect</w:t>
      </w:r>
      <w:del w:id="39" w:author="Revision" w:date="2021-11-29T21:54:00Z">
        <w:r w:rsidR="008329D4">
          <w:delText>”</w:delText>
        </w:r>
      </w:del>
      <w:r>
        <w:t xml:space="preserve"> that practitioners must be vigilant towards. When dealing with sequence data, holding out test</w:t>
      </w:r>
      <w:r>
        <w:t xml:space="preserve"> data that are evolutionarily related or that share structural homology to the training data can result in overfitting that is hard to detect due to the inherent relatedness of the partitioned data [</w:t>
      </w:r>
      <w:r>
        <w:fldChar w:fldCharType="begin"/>
      </w:r>
      <w:r>
        <w:instrText xml:space="preserve"> HYPERLINK \l "ref-QobI7Hyv" \h </w:instrText>
      </w:r>
      <w:r>
        <w:fldChar w:fldCharType="separate"/>
      </w:r>
      <w:del w:id="40" w:author="Revision" w:date="2021-11-29T21:54:00Z">
        <w:r w:rsidR="008329D4">
          <w:rPr>
            <w:rStyle w:val="Hyperlink"/>
          </w:rPr>
          <w:delText>89</w:delText>
        </w:r>
      </w:del>
      <w:ins w:id="41" w:author="Revision" w:date="2021-11-29T21:54:00Z">
        <w:r>
          <w:rPr>
            <w:rStyle w:val="Hyperlink"/>
          </w:rPr>
          <w:t>100</w:t>
        </w:r>
      </w:ins>
      <w:r>
        <w:rPr>
          <w:rStyle w:val="Hyperlink"/>
        </w:rPr>
        <w:fldChar w:fldCharType="end"/>
      </w:r>
      <w:r>
        <w:t>]. In such situatio</w:t>
      </w:r>
      <w:r>
        <w:t>ns, simply holding out test data selected from a random partition of the training data can be insufficient. The best remedy for identifying confounding variables is to know your data and to test models on truly independent data.</w:t>
      </w:r>
    </w:p>
    <w:p w14:paraId="42699517" w14:textId="77777777" w:rsidR="00232FA8" w:rsidRDefault="00A03551">
      <w:pPr>
        <w:pStyle w:val="BodyText"/>
        <w:pPrChange w:id="42" w:author="Revision" w:date="2021-11-29T21:54:00Z">
          <w:pPr>
            <w:pStyle w:val="BodyText"/>
            <w:spacing w:line="480" w:lineRule="auto"/>
          </w:pPr>
        </w:pPrChange>
      </w:pPr>
      <w:r>
        <w:t>In essence, practitioners s</w:t>
      </w:r>
      <w:r>
        <w:t>hould split data into training, tuning, and single-use testing sets to assess the performance of the model on data that can provide a reliable estimate of its generalization performance. Furthermore, practitioners should be cognizant of the danger of skewe</w:t>
      </w:r>
      <w:r>
        <w:t>d or biased data artificially inflating performance.</w:t>
      </w:r>
    </w:p>
    <w:p w14:paraId="67896985" w14:textId="77777777" w:rsidR="00232FA8" w:rsidRDefault="00A03551">
      <w:pPr>
        <w:pStyle w:val="Heading2"/>
        <w:pPrChange w:id="43" w:author="Revision" w:date="2021-11-29T21:54:00Z">
          <w:pPr>
            <w:pStyle w:val="Heading2"/>
            <w:spacing w:line="480" w:lineRule="auto"/>
          </w:pPr>
        </w:pPrChange>
      </w:pPr>
      <w:bookmarkStart w:id="44" w:name="blackbox"/>
      <w:r>
        <w:t>Tip 8: Deep learning models can be made more transparent</w:t>
      </w:r>
      <w:bookmarkEnd w:id="44"/>
    </w:p>
    <w:p w14:paraId="1DA20F2D" w14:textId="05799C3D" w:rsidR="00232FA8" w:rsidRDefault="00A03551">
      <w:pPr>
        <w:pStyle w:val="FirstParagraph"/>
        <w:pPrChange w:id="45" w:author="Revision" w:date="2021-11-29T21:54:00Z">
          <w:pPr>
            <w:pStyle w:val="FirstParagraph"/>
            <w:spacing w:line="480" w:lineRule="auto"/>
          </w:pPr>
        </w:pPrChange>
      </w:pPr>
      <w:r>
        <w:t>While model interpretability is a broad concept, in much of the machine learning literature it refers to the ability to identify the discriminativ</w:t>
      </w:r>
      <w:r>
        <w:t>e features that influence or sway the predictions. In certain cases, the goal behind interpretation is to understand the underlying data generating processes and biological mechanisms [</w:t>
      </w:r>
      <w:r>
        <w:fldChar w:fldCharType="begin"/>
      </w:r>
      <w:r>
        <w:instrText xml:space="preserve"> HYPERLINK \l "ref-lyJaUNDq" \h </w:instrText>
      </w:r>
      <w:r>
        <w:fldChar w:fldCharType="separate"/>
      </w:r>
      <w:del w:id="46" w:author="Revision" w:date="2021-11-29T21:54:00Z">
        <w:r w:rsidR="008329D4">
          <w:rPr>
            <w:rStyle w:val="Hyperlink"/>
          </w:rPr>
          <w:delText>90</w:delText>
        </w:r>
      </w:del>
      <w:ins w:id="47" w:author="Revision" w:date="2021-11-29T21:54:00Z">
        <w:r>
          <w:rPr>
            <w:rStyle w:val="Hyperlink"/>
          </w:rPr>
          <w:t>101</w:t>
        </w:r>
      </w:ins>
      <w:r>
        <w:rPr>
          <w:rStyle w:val="Hyperlink"/>
        </w:rPr>
        <w:fldChar w:fldCharType="end"/>
      </w:r>
      <w:r>
        <w:t>]. In other cases, the goal is to</w:t>
      </w:r>
      <w:r>
        <w:t xml:space="preserve"> understand why a </w:t>
      </w:r>
      <w:r>
        <w:lastRenderedPageBreak/>
        <w:t xml:space="preserve">model made the prediction that it did for a specific example or set of examples. Machine learning models vary widely in terms of interpretability: some are fully transparent while others are considered “black-boxes” that make predictions </w:t>
      </w:r>
      <w:r>
        <w:t>with little ability to examine why. Logistic regression and decision tree models are generally considered interpretable [</w:t>
      </w:r>
      <w:r>
        <w:fldChar w:fldCharType="begin"/>
      </w:r>
      <w:r>
        <w:instrText xml:space="preserve"> HYPERLINK \l "ref-aYxTroNH" \h </w:instrText>
      </w:r>
      <w:r>
        <w:fldChar w:fldCharType="separate"/>
      </w:r>
      <w:del w:id="48" w:author="Revision" w:date="2021-11-29T21:54:00Z">
        <w:r w:rsidR="008329D4">
          <w:rPr>
            <w:rStyle w:val="Hyperlink"/>
          </w:rPr>
          <w:delText>91</w:delText>
        </w:r>
      </w:del>
      <w:ins w:id="49" w:author="Revision" w:date="2021-11-29T21:54:00Z">
        <w:r>
          <w:rPr>
            <w:rStyle w:val="Hyperlink"/>
          </w:rPr>
          <w:t>102</w:t>
        </w:r>
      </w:ins>
      <w:r>
        <w:rPr>
          <w:rStyle w:val="Hyperlink"/>
        </w:rPr>
        <w:fldChar w:fldCharType="end"/>
      </w:r>
      <w:r>
        <w:t>]. In contrast, deep neural networks are often considered among the most difficult to interpret n</w:t>
      </w:r>
      <w:r>
        <w:t>aively because they can have many parameters and non-linear relationships.</w:t>
      </w:r>
    </w:p>
    <w:p w14:paraId="6D2CEE7D" w14:textId="13C57CAD" w:rsidR="00232FA8" w:rsidRDefault="00A03551">
      <w:pPr>
        <w:pStyle w:val="BodyText"/>
        <w:pPrChange w:id="50" w:author="Revision" w:date="2021-11-29T21:54:00Z">
          <w:pPr>
            <w:pStyle w:val="BodyText"/>
            <w:spacing w:line="480" w:lineRule="auto"/>
          </w:pPr>
        </w:pPrChange>
      </w:pPr>
      <w:r>
        <w:t xml:space="preserve">Knowing which of the input variables influences a model’s predictions, and potentially in what ways, can help with the application or extrapolation of machine learning models. This </w:t>
      </w:r>
      <w:r>
        <w:t>is particularly important in biomedicine. Subsequent decision making often requires human input, and models are employed with the hope of better understanding why relationships exist in the first place. Furthermore, while prediction rules can be derived fr</w:t>
      </w:r>
      <w:r>
        <w:t>om high-throughput molecular datasets, most affordable clinical tests still rely on lower-dimensional measurements of a limited number of biomarkers. Therefore, it is often unclear how to translate the predictive capacity of deep learning models that encom</w:t>
      </w:r>
      <w:r>
        <w:t>pass non-linear relationships between countless input variables into clinically digestible terms. As a result, selecting which biomarkers to use for decision making remains an important modeling and interpretation challenge. In fact, many authors attribute</w:t>
      </w:r>
      <w:r>
        <w:t xml:space="preserve"> a lower uptake of deep learning tools in healthcare to interpretability challenges [</w:t>
      </w:r>
      <w:r>
        <w:fldChar w:fldCharType="begin"/>
      </w:r>
      <w:r>
        <w:instrText xml:space="preserve"> HYPERLINK \l "ref-8seWxxzY" \h </w:instrText>
      </w:r>
      <w:r>
        <w:fldChar w:fldCharType="separate"/>
      </w:r>
      <w:del w:id="51" w:author="Revision" w:date="2021-11-29T21:54:00Z">
        <w:r w:rsidR="008329D4">
          <w:rPr>
            <w:rStyle w:val="Hyperlink"/>
          </w:rPr>
          <w:delText>92</w:delText>
        </w:r>
      </w:del>
      <w:ins w:id="52" w:author="Revision" w:date="2021-11-29T21:54:00Z">
        <w:r>
          <w:rPr>
            <w:rStyle w:val="Hyperlink"/>
          </w:rPr>
          <w:t>103</w:t>
        </w:r>
      </w:ins>
      <w:r>
        <w:rPr>
          <w:rStyle w:val="Hyperlink"/>
        </w:rPr>
        <w:fldChar w:fldCharType="end"/>
      </w:r>
      <w:r>
        <w:t>,</w:t>
      </w:r>
      <w:r>
        <w:fldChar w:fldCharType="begin"/>
      </w:r>
      <w:r>
        <w:instrText xml:space="preserve"> HYPERLINK \l "ref-GdO9NZJH" \h </w:instrText>
      </w:r>
      <w:r>
        <w:fldChar w:fldCharType="separate"/>
      </w:r>
      <w:del w:id="53" w:author="Revision" w:date="2021-11-29T21:54:00Z">
        <w:r w:rsidR="008329D4">
          <w:rPr>
            <w:rStyle w:val="Hyperlink"/>
          </w:rPr>
          <w:delText>93</w:delText>
        </w:r>
      </w:del>
      <w:ins w:id="54" w:author="Revision" w:date="2021-11-29T21:54:00Z">
        <w:r>
          <w:rPr>
            <w:rStyle w:val="Hyperlink"/>
          </w:rPr>
          <w:t>104</w:t>
        </w:r>
      </w:ins>
      <w:r>
        <w:rPr>
          <w:rStyle w:val="Hyperlink"/>
        </w:rPr>
        <w:fldChar w:fldCharType="end"/>
      </w:r>
      <w:r>
        <w:t>]. Nonetheless, strategies to interpret both machine learning and deep learning models are rap</w:t>
      </w:r>
      <w:r>
        <w:t xml:space="preserve">idly emerging, and the literature on the topic is growing </w:t>
      </w:r>
      <w:del w:id="55" w:author="Revision" w:date="2021-11-29T21:54:00Z">
        <w:r w:rsidR="008329D4">
          <w:delText>exponentially</w:delText>
        </w:r>
      </w:del>
      <w:ins w:id="56" w:author="Revision" w:date="2021-11-29T21:54:00Z">
        <w:r>
          <w:t>quickly</w:t>
        </w:r>
      </w:ins>
      <w:r>
        <w:t xml:space="preserve"> [</w:t>
      </w:r>
      <w:r>
        <w:fldChar w:fldCharType="begin"/>
      </w:r>
      <w:r>
        <w:instrText xml:space="preserve"> HYPERLINK \l "ref-cRG2FGOV" \h </w:instrText>
      </w:r>
      <w:r>
        <w:fldChar w:fldCharType="separate"/>
      </w:r>
      <w:del w:id="57" w:author="Revision" w:date="2021-11-29T21:54:00Z">
        <w:r w:rsidR="008329D4">
          <w:rPr>
            <w:rStyle w:val="Hyperlink"/>
          </w:rPr>
          <w:delText>94</w:delText>
        </w:r>
      </w:del>
      <w:ins w:id="58" w:author="Revision" w:date="2021-11-29T21:54:00Z">
        <w:r>
          <w:rPr>
            <w:rStyle w:val="Hyperlink"/>
          </w:rPr>
          <w:t>105</w:t>
        </w:r>
      </w:ins>
      <w:r>
        <w:rPr>
          <w:rStyle w:val="Hyperlink"/>
        </w:rPr>
        <w:fldChar w:fldCharType="end"/>
      </w:r>
      <w:r>
        <w:t>]. Instead of recommending specific methods for either deep learning-specific or general-purpose model interpretation, we suggest consulting a freely a</w:t>
      </w:r>
      <w:r>
        <w:t>vailable and continually updated textbook [</w:t>
      </w:r>
      <w:r>
        <w:fldChar w:fldCharType="begin"/>
      </w:r>
      <w:r>
        <w:instrText xml:space="preserve"> HYPERLINK \l "ref-pj5bK84R" \h </w:instrText>
      </w:r>
      <w:r>
        <w:fldChar w:fldCharType="separate"/>
      </w:r>
      <w:del w:id="59" w:author="Revision" w:date="2021-11-29T21:54:00Z">
        <w:r w:rsidR="008329D4">
          <w:rPr>
            <w:rStyle w:val="Hyperlink"/>
          </w:rPr>
          <w:delText>95</w:delText>
        </w:r>
      </w:del>
      <w:ins w:id="60" w:author="Revision" w:date="2021-11-29T21:54:00Z">
        <w:r>
          <w:rPr>
            <w:rStyle w:val="Hyperlink"/>
          </w:rPr>
          <w:t>106</w:t>
        </w:r>
      </w:ins>
      <w:r>
        <w:rPr>
          <w:rStyle w:val="Hyperlink"/>
        </w:rPr>
        <w:fldChar w:fldCharType="end"/>
      </w:r>
      <w:r>
        <w:t>].</w:t>
      </w:r>
    </w:p>
    <w:p w14:paraId="6FC613A3" w14:textId="77777777" w:rsidR="00232FA8" w:rsidRDefault="00A03551">
      <w:pPr>
        <w:pStyle w:val="Heading2"/>
        <w:pPrChange w:id="61" w:author="Revision" w:date="2021-11-29T21:54:00Z">
          <w:pPr>
            <w:pStyle w:val="Heading2"/>
            <w:spacing w:line="480" w:lineRule="auto"/>
          </w:pPr>
        </w:pPrChange>
      </w:pPr>
      <w:bookmarkStart w:id="62" w:name="interpretation"/>
      <w:r>
        <w:t>Tip 9: Don’t over-interpret predictions</w:t>
      </w:r>
      <w:bookmarkEnd w:id="62"/>
    </w:p>
    <w:p w14:paraId="1CEC5984" w14:textId="0A14427C" w:rsidR="00232FA8" w:rsidRDefault="00A03551">
      <w:pPr>
        <w:pStyle w:val="FirstParagraph"/>
        <w:pPrChange w:id="63" w:author="Revision" w:date="2021-11-29T21:54:00Z">
          <w:pPr>
            <w:pStyle w:val="FirstParagraph"/>
            <w:spacing w:line="480" w:lineRule="auto"/>
          </w:pPr>
        </w:pPrChange>
      </w:pPr>
      <w:r>
        <w:t>After training an accurate deep learning model, it is natural to want to use it to deduce relationships and inform scientific findin</w:t>
      </w:r>
      <w:r>
        <w:t xml:space="preserve">gs. However, be careful to interpret the model’s predictions correctly. Given that deep learning models can be difficult to interpret intuitively, there is often a temptation to over-interpret the predictions in indulgent or inaccurate ways. In accordance </w:t>
      </w:r>
      <w:r>
        <w:t>with the classic statistical saying “correlation doesn’t imply causation,” predictions by deep learning models rarely provide causal relationships. Accurately predicting an outcome does not mean that a causal mechanism has been learned, even when predictio</w:t>
      </w:r>
      <w:r>
        <w:t>ns are extremely accurate. In a poignant example, authors evaluated the capacities of several models to predict the probability of death for patients with pneumonia admitted to an intensive care unit [</w:t>
      </w:r>
      <w:r>
        <w:fldChar w:fldCharType="begin"/>
      </w:r>
      <w:r>
        <w:instrText xml:space="preserve"> HYPERLINK \l "ref-980FAm5x" \h </w:instrText>
      </w:r>
      <w:r>
        <w:fldChar w:fldCharType="separate"/>
      </w:r>
      <w:del w:id="64" w:author="Revision" w:date="2021-11-29T21:54:00Z">
        <w:r w:rsidR="008329D4">
          <w:rPr>
            <w:rStyle w:val="Hyperlink"/>
          </w:rPr>
          <w:delText>96</w:delText>
        </w:r>
      </w:del>
      <w:ins w:id="65" w:author="Revision" w:date="2021-11-29T21:54:00Z">
        <w:r>
          <w:rPr>
            <w:rStyle w:val="Hyperlink"/>
          </w:rPr>
          <w:t>107</w:t>
        </w:r>
      </w:ins>
      <w:r>
        <w:rPr>
          <w:rStyle w:val="Hyperlink"/>
        </w:rPr>
        <w:fldChar w:fldCharType="end"/>
      </w:r>
      <w:r>
        <w:t>,</w:t>
      </w:r>
      <w:r>
        <w:fldChar w:fldCharType="begin"/>
      </w:r>
      <w:r>
        <w:instrText xml:space="preserve"> HYPERLINK \l </w:instrText>
      </w:r>
      <w:r>
        <w:instrText xml:space="preserve">"ref-gSmt16Rh" \h </w:instrText>
      </w:r>
      <w:r>
        <w:fldChar w:fldCharType="separate"/>
      </w:r>
      <w:del w:id="66" w:author="Revision" w:date="2021-11-29T21:54:00Z">
        <w:r w:rsidR="008329D4">
          <w:rPr>
            <w:rStyle w:val="Hyperlink"/>
          </w:rPr>
          <w:delText>97</w:delText>
        </w:r>
      </w:del>
      <w:ins w:id="67" w:author="Revision" w:date="2021-11-29T21:54:00Z">
        <w:r>
          <w:rPr>
            <w:rStyle w:val="Hyperlink"/>
          </w:rPr>
          <w:t>108</w:t>
        </w:r>
      </w:ins>
      <w:r>
        <w:rPr>
          <w:rStyle w:val="Hyperlink"/>
        </w:rPr>
        <w:fldChar w:fldCharType="end"/>
      </w:r>
      <w:r>
        <w:t>]. The neural network model achieved the best predictive accuracy. However, after fitting a rule-based model to understand the relationships inherent to their data better, the authors discovered that the hospital data implied the rule</w:t>
      </w:r>
      <w:r>
        <w:t xml:space="preserve"> “</w:t>
      </w:r>
      <w:proofErr w:type="spellStart"/>
      <m:oMath>
        <m:r>
          <m:rPr>
            <m:nor/>
          </m:rPr>
          <m:t>HasAsthma</m:t>
        </m:r>
        <w:proofErr w:type="spellEnd"/>
        <m:r>
          <w:rPr>
            <w:rFonts w:ascii="Cambria Math" w:hAnsi="Cambria Math"/>
          </w:rPr>
          <m:t>(</m:t>
        </m:r>
        <m:r>
          <w:rPr>
            <w:rFonts w:ascii="Cambria Math" w:hAnsi="Cambria Math"/>
          </w:rPr>
          <m:t>x</m:t>
        </m:r>
        <m:r>
          <w:rPr>
            <w:rFonts w:ascii="Cambria Math" w:hAnsi="Cambria Math"/>
          </w:rPr>
          <m:t>)⇒</m:t>
        </m:r>
        <m:r>
          <m:rPr>
            <m:nor/>
          </m:rPr>
          <m:t>LowerRisk</m:t>
        </m:r>
        <m:r>
          <w:rPr>
            <w:rFonts w:ascii="Cambria Math" w:hAnsi="Cambria Math"/>
          </w:rPr>
          <m:t>(</m:t>
        </m:r>
        <m:r>
          <w:rPr>
            <w:rFonts w:ascii="Cambria Math" w:hAnsi="Cambria Math"/>
          </w:rPr>
          <m:t>x</m:t>
        </m:r>
        <m:r>
          <w:rPr>
            <w:rFonts w:ascii="Cambria Math" w:hAnsi="Cambria Math"/>
          </w:rPr>
          <m:t>)</m:t>
        </m:r>
      </m:oMath>
      <w:r>
        <w:t xml:space="preserve">.” This rule contradicts medical understanding, as having asthma does not make pneumonia better! Nonetheless, the data supported this rule, as pneumonia patients with a history of asthma tended to receive more aggressive care. </w:t>
      </w:r>
      <w:r>
        <w:t>The neural network had, therefore, also learned to make predictions according to this rule despite the fact that it has nothing to do with causality or mechanism. Therefore, it would have been disastrous to guide treatment decisions according to the predic</w:t>
      </w:r>
      <w:r>
        <w:t>tions of the neural network, even though the neural network had high predictive accuracy.</w:t>
      </w:r>
    </w:p>
    <w:p w14:paraId="3232D5D3" w14:textId="46473CFA" w:rsidR="00232FA8" w:rsidRDefault="00A03551">
      <w:pPr>
        <w:pStyle w:val="BodyText"/>
        <w:pPrChange w:id="68" w:author="Revision" w:date="2021-11-29T21:54:00Z">
          <w:pPr>
            <w:pStyle w:val="BodyText"/>
            <w:spacing w:line="480" w:lineRule="auto"/>
          </w:pPr>
        </w:pPrChange>
      </w:pPr>
      <w:r>
        <w:lastRenderedPageBreak/>
        <w:t>It is critical to avoid over-interpreting deep learning models by viewing them for what they are: complex statistical models trained on high dimensional data. If caus</w:t>
      </w:r>
      <w:r>
        <w:t>al inference is desired, special techniques for causal inference are required [</w:t>
      </w:r>
      <w:r>
        <w:fldChar w:fldCharType="begin"/>
      </w:r>
      <w:r>
        <w:instrText xml:space="preserve"> HYPERLINK \l "ref-nqeUDzJ4" \h </w:instrText>
      </w:r>
      <w:r>
        <w:fldChar w:fldCharType="separate"/>
      </w:r>
      <w:del w:id="69" w:author="Revision" w:date="2021-11-29T21:54:00Z">
        <w:r w:rsidR="008329D4">
          <w:rPr>
            <w:rStyle w:val="Hyperlink"/>
          </w:rPr>
          <w:delText>98</w:delText>
        </w:r>
      </w:del>
      <w:ins w:id="70" w:author="Revision" w:date="2021-11-29T21:54:00Z">
        <w:r>
          <w:rPr>
            <w:rStyle w:val="Hyperlink"/>
          </w:rPr>
          <w:t>109</w:t>
        </w:r>
      </w:ins>
      <w:r>
        <w:rPr>
          <w:rStyle w:val="Hyperlink"/>
        </w:rPr>
        <w:fldChar w:fldCharType="end"/>
      </w:r>
      <w:r>
        <w:t>].</w:t>
      </w:r>
    </w:p>
    <w:p w14:paraId="6341D452" w14:textId="77777777" w:rsidR="00232FA8" w:rsidRDefault="00A03551">
      <w:pPr>
        <w:pStyle w:val="Heading2"/>
        <w:pPrChange w:id="71" w:author="Revision" w:date="2021-11-29T21:54:00Z">
          <w:pPr>
            <w:pStyle w:val="Heading2"/>
            <w:spacing w:line="480" w:lineRule="auto"/>
          </w:pPr>
        </w:pPrChange>
      </w:pPr>
      <w:bookmarkStart w:id="72" w:name="privacy"/>
      <w:r>
        <w:t>Tip 10: Actively consider the ethical implications of your work</w:t>
      </w:r>
      <w:bookmarkEnd w:id="72"/>
    </w:p>
    <w:p w14:paraId="6F7B315E" w14:textId="7F841A2C" w:rsidR="00232FA8" w:rsidRDefault="00A03551">
      <w:pPr>
        <w:pStyle w:val="FirstParagraph"/>
        <w:pPrChange w:id="73" w:author="Revision" w:date="2021-11-29T21:54:00Z">
          <w:pPr>
            <w:pStyle w:val="FirstParagraph"/>
            <w:spacing w:line="480" w:lineRule="auto"/>
          </w:pPr>
        </w:pPrChange>
      </w:pPr>
      <w:r>
        <w:t>While deep learning continues to be a powerful, transformative tool with</w:t>
      </w:r>
      <w:r>
        <w:t>in life sciences research—spanning from basic biology and pre-clinical science to varied translational approaches and clinical studies—it is important to comment on ethical considerations. For instance, despite the fact that deep learning methods are helpi</w:t>
      </w:r>
      <w:r>
        <w:t>ng to increase medical efficiency through improved diagnostic capability and risk assessment, certain biases may be inadvertently introduced into models related to patient age, race, and gender [</w:t>
      </w:r>
      <w:r>
        <w:fldChar w:fldCharType="begin"/>
      </w:r>
      <w:r>
        <w:instrText xml:space="preserve"> HYPERLINK \l "ref-f6P8XTkP" \h </w:instrText>
      </w:r>
      <w:r>
        <w:fldChar w:fldCharType="separate"/>
      </w:r>
      <w:del w:id="74" w:author="Revision" w:date="2021-11-29T21:54:00Z">
        <w:r w:rsidR="008329D4">
          <w:rPr>
            <w:rStyle w:val="Hyperlink"/>
          </w:rPr>
          <w:delText>99</w:delText>
        </w:r>
      </w:del>
      <w:ins w:id="75" w:author="Revision" w:date="2021-11-29T21:54:00Z">
        <w:r>
          <w:rPr>
            <w:rStyle w:val="Hyperlink"/>
          </w:rPr>
          <w:t>110</w:t>
        </w:r>
      </w:ins>
      <w:r>
        <w:rPr>
          <w:rStyle w:val="Hyperlink"/>
        </w:rPr>
        <w:fldChar w:fldCharType="end"/>
      </w:r>
      <w:r>
        <w:t>]. Deep learning practi</w:t>
      </w:r>
      <w:r>
        <w:t>tioners may make use of datasets not representative of diverse populations and patient characteristics [</w:t>
      </w:r>
      <w:r>
        <w:fldChar w:fldCharType="begin"/>
      </w:r>
      <w:r>
        <w:instrText xml:space="preserve"> HYPERLINK \l "ref-su90EPNJ" \h </w:instrText>
      </w:r>
      <w:r>
        <w:fldChar w:fldCharType="separate"/>
      </w:r>
      <w:del w:id="76" w:author="Revision" w:date="2021-11-29T21:54:00Z">
        <w:r w:rsidR="008329D4">
          <w:rPr>
            <w:rStyle w:val="Hyperlink"/>
          </w:rPr>
          <w:delText>100</w:delText>
        </w:r>
      </w:del>
      <w:ins w:id="77" w:author="Revision" w:date="2021-11-29T21:54:00Z">
        <w:r>
          <w:rPr>
            <w:rStyle w:val="Hyperlink"/>
          </w:rPr>
          <w:t>111</w:t>
        </w:r>
      </w:ins>
      <w:r>
        <w:rPr>
          <w:rStyle w:val="Hyperlink"/>
        </w:rPr>
        <w:fldChar w:fldCharType="end"/>
      </w:r>
      <w:r>
        <w:t>], thereby contributing to these problems.</w:t>
      </w:r>
    </w:p>
    <w:p w14:paraId="6421CC59" w14:textId="77777777" w:rsidR="00232FA8" w:rsidRDefault="00A03551">
      <w:pPr>
        <w:pStyle w:val="BodyText"/>
        <w:pPrChange w:id="78" w:author="Revision" w:date="2021-11-29T21:54:00Z">
          <w:pPr>
            <w:pStyle w:val="BodyText"/>
            <w:spacing w:line="480" w:lineRule="auto"/>
          </w:pPr>
        </w:pPrChange>
      </w:pPr>
      <w:r>
        <w:t>Therefore, it is important to think thoroughly and cautiously about dee</w:t>
      </w:r>
      <w:r>
        <w:t>p learning applications and their potential impact to persons and society. This includes being mindful of possible harms, injustices, and other types of wrongdoing. At a minimum, practitioners must ensure that, wherever relevant, their life sciences projec</w:t>
      </w:r>
      <w:r>
        <w:t>ts are fully compliant with local research governance and approval policies, legal requirements, Institutional Review Board policies, and any other relevant bodies and standards. Moreover, we offer below three tangible, action-oriented recommendations to f</w:t>
      </w:r>
      <w:r>
        <w:t>urther empower and enrichen deep learning researchers.</w:t>
      </w:r>
    </w:p>
    <w:p w14:paraId="7FA94D11" w14:textId="1DF9EC66" w:rsidR="00232FA8" w:rsidRDefault="00A03551">
      <w:pPr>
        <w:pStyle w:val="BodyText"/>
        <w:pPrChange w:id="79" w:author="Revision" w:date="2021-11-29T21:54:00Z">
          <w:pPr>
            <w:pStyle w:val="BodyText"/>
            <w:spacing w:line="480" w:lineRule="auto"/>
          </w:pPr>
        </w:pPrChange>
      </w:pPr>
      <w:r>
        <w:t xml:space="preserve">First, just as it is a best practice to keep a project-specific or programming-related issue tracker detailing known bugs and other technical issues, practitioners should get into the habit of keeping an active </w:t>
      </w:r>
      <w:r>
        <w:rPr>
          <w:i/>
        </w:rPr>
        <w:t>ethics register</w:t>
      </w:r>
      <w:r>
        <w:t>. In this register, ethical co</w:t>
      </w:r>
      <w:r>
        <w:t>ncerns can be raised, recorded, and resolved, exactly as software problems are triaged and fixed. Because projects using deep learning usually rely on writing code, an ethics register can be a part of the issue tracker in the version control system for the</w:t>
      </w:r>
      <w:r>
        <w:t xml:space="preserve"> software itself. By </w:t>
      </w:r>
      <w:proofErr w:type="spellStart"/>
      <w:r>
        <w:t>colocating</w:t>
      </w:r>
      <w:proofErr w:type="spellEnd"/>
      <w:r>
        <w:t xml:space="preserve"> the two, practitioners can operationalize the concept that ethical problems are “bugs” that must be resolved, not nice-to-haves that can be considered at some indefinite point in the future. For practitioners intending to di</w:t>
      </w:r>
      <w:r>
        <w:t xml:space="preserve">stribute trained models, having an ethics register can also facilitate creating a </w:t>
      </w:r>
      <w:r>
        <w:rPr>
          <w:i/>
        </w:rPr>
        <w:t>model card</w:t>
      </w:r>
      <w:r>
        <w:t xml:space="preserve"> [</w:t>
      </w:r>
      <w:r>
        <w:fldChar w:fldCharType="begin"/>
      </w:r>
      <w:r>
        <w:instrText xml:space="preserve"> HYPERLINK \l "ref-TqPn1DCX" \h </w:instrText>
      </w:r>
      <w:r>
        <w:fldChar w:fldCharType="separate"/>
      </w:r>
      <w:del w:id="80" w:author="Revision" w:date="2021-11-29T21:54:00Z">
        <w:r w:rsidR="008329D4">
          <w:rPr>
            <w:rStyle w:val="Hyperlink"/>
          </w:rPr>
          <w:delText>101</w:delText>
        </w:r>
      </w:del>
      <w:ins w:id="81" w:author="Revision" w:date="2021-11-29T21:54:00Z">
        <w:r>
          <w:rPr>
            <w:rStyle w:val="Hyperlink"/>
          </w:rPr>
          <w:t>112</w:t>
        </w:r>
      </w:ins>
      <w:r>
        <w:rPr>
          <w:rStyle w:val="Hyperlink"/>
        </w:rPr>
        <w:fldChar w:fldCharType="end"/>
      </w:r>
      <w:r>
        <w:t>], a short document specifying the domains in which the model’s performance was validated (for example, which model organism</w:t>
      </w:r>
      <w:r>
        <w:t xml:space="preserve"> was used), how the performance was benchmarked, and known limitations and concerns. Second, to help foster a conscious ethics-oriented mindset, researchers should consider expanding journal clubs to include scholarly and popular articles detailing real-wo</w:t>
      </w:r>
      <w:r>
        <w:t>rld ethics issues relevant to their scientific fields. This will help researchers to think more holistically and judiciously about their work and its implications. Third, we encourage individual- and team-level participation in professional societies [</w:t>
      </w:r>
      <w:r>
        <w:fldChar w:fldCharType="begin"/>
      </w:r>
      <w:r>
        <w:instrText xml:space="preserve"> H</w:instrText>
      </w:r>
      <w:r>
        <w:instrText xml:space="preserve">YPERLINK \l "ref-HKTnYDZq" \h </w:instrText>
      </w:r>
      <w:r>
        <w:fldChar w:fldCharType="separate"/>
      </w:r>
      <w:del w:id="82" w:author="Revision" w:date="2021-11-29T21:54:00Z">
        <w:r w:rsidR="008329D4">
          <w:rPr>
            <w:rStyle w:val="Hyperlink"/>
          </w:rPr>
          <w:delText>102</w:delText>
        </w:r>
      </w:del>
      <w:ins w:id="83" w:author="Revision" w:date="2021-11-29T21:54:00Z">
        <w:r>
          <w:rPr>
            <w:rStyle w:val="Hyperlink"/>
          </w:rPr>
          <w:t>113</w:t>
        </w:r>
      </w:ins>
      <w:r>
        <w:rPr>
          <w:rStyle w:val="Hyperlink"/>
        </w:rPr>
        <w:fldChar w:fldCharType="end"/>
      </w:r>
      <w:r>
        <w:t>] and other types of organizations [</w:t>
      </w:r>
      <w:r>
        <w:fldChar w:fldCharType="begin"/>
      </w:r>
      <w:r>
        <w:instrText xml:space="preserve"> HYPERLINK \l "ref-cl8ts1jx" \h </w:instrText>
      </w:r>
      <w:r>
        <w:fldChar w:fldCharType="separate"/>
      </w:r>
      <w:del w:id="84" w:author="Revision" w:date="2021-11-29T21:54:00Z">
        <w:r w:rsidR="008329D4">
          <w:rPr>
            <w:rStyle w:val="Hyperlink"/>
          </w:rPr>
          <w:delText>103</w:delText>
        </w:r>
      </w:del>
      <w:ins w:id="85" w:author="Revision" w:date="2021-11-29T21:54:00Z">
        <w:r>
          <w:rPr>
            <w:rStyle w:val="Hyperlink"/>
          </w:rPr>
          <w:t>114</w:t>
        </w:r>
      </w:ins>
      <w:r>
        <w:rPr>
          <w:rStyle w:val="Hyperlink"/>
        </w:rPr>
        <w:fldChar w:fldCharType="end"/>
      </w:r>
      <w:r>
        <w:t>] and events [</w:t>
      </w:r>
      <w:r>
        <w:fldChar w:fldCharType="begin"/>
      </w:r>
      <w:r>
        <w:instrText xml:space="preserve"> HYPERLINK \l "ref-16qsznKWN" \h </w:instrText>
      </w:r>
      <w:r>
        <w:fldChar w:fldCharType="separate"/>
      </w:r>
      <w:del w:id="86" w:author="Revision" w:date="2021-11-29T21:54:00Z">
        <w:r w:rsidR="008329D4">
          <w:rPr>
            <w:rStyle w:val="Hyperlink"/>
          </w:rPr>
          <w:delText>104</w:delText>
        </w:r>
      </w:del>
      <w:ins w:id="87" w:author="Revision" w:date="2021-11-29T21:54:00Z">
        <w:r>
          <w:rPr>
            <w:rStyle w:val="Hyperlink"/>
          </w:rPr>
          <w:t>115</w:t>
        </w:r>
      </w:ins>
      <w:r>
        <w:rPr>
          <w:rStyle w:val="Hyperlink"/>
        </w:rPr>
        <w:fldChar w:fldCharType="end"/>
      </w:r>
      <w:r>
        <w:t xml:space="preserve">] related to the domains of </w:t>
      </w:r>
      <w:del w:id="88" w:author="Revision" w:date="2021-11-29T21:54:00Z">
        <w:r w:rsidR="008329D4">
          <w:delText>AI</w:delText>
        </w:r>
      </w:del>
      <w:ins w:id="89" w:author="Revision" w:date="2021-11-29T21:54:00Z">
        <w:r>
          <w:t>artificial intelligence</w:t>
        </w:r>
      </w:ins>
      <w:r>
        <w:t xml:space="preserve"> and data ethics as well as bioethics. This </w:t>
      </w:r>
      <w:r>
        <w:t>will encourage a sense of community and intellectual engagement</w:t>
      </w:r>
      <w:del w:id="90" w:author="Revision" w:date="2021-11-29T21:54:00Z">
        <w:r w:rsidR="008329D4">
          <w:delText>,</w:delText>
        </w:r>
      </w:del>
      <w:r>
        <w:t xml:space="preserve"> and will keep practitioners abreast of cutting-edge insights and emerging professional standards.</w:t>
      </w:r>
    </w:p>
    <w:p w14:paraId="1CFE841B" w14:textId="16241C66" w:rsidR="00232FA8" w:rsidRDefault="00A03551">
      <w:pPr>
        <w:pStyle w:val="BodyText"/>
        <w:pPrChange w:id="91" w:author="Revision" w:date="2021-11-29T21:54:00Z">
          <w:pPr>
            <w:pStyle w:val="BodyText"/>
            <w:spacing w:line="480" w:lineRule="auto"/>
          </w:pPr>
        </w:pPrChange>
      </w:pPr>
      <w:r>
        <w:lastRenderedPageBreak/>
        <w:t>Furthermore, practitioners may encounter datasets that cannot be shared, such as ones for whic</w:t>
      </w:r>
      <w:r>
        <w:t>h there would be significant ethical or legal issues associated with their release [</w:t>
      </w:r>
      <w:r>
        <w:fldChar w:fldCharType="begin"/>
      </w:r>
      <w:r>
        <w:instrText xml:space="preserve"> HYPERLINK \l "ref-uXPlMpfq" \h </w:instrText>
      </w:r>
      <w:r>
        <w:fldChar w:fldCharType="separate"/>
      </w:r>
      <w:del w:id="92" w:author="Revision" w:date="2021-11-29T21:54:00Z">
        <w:r w:rsidR="008329D4">
          <w:rPr>
            <w:rStyle w:val="Hyperlink"/>
          </w:rPr>
          <w:delText>105</w:delText>
        </w:r>
      </w:del>
      <w:ins w:id="93" w:author="Revision" w:date="2021-11-29T21:54:00Z">
        <w:r>
          <w:rPr>
            <w:rStyle w:val="Hyperlink"/>
          </w:rPr>
          <w:t>116</w:t>
        </w:r>
      </w:ins>
      <w:r>
        <w:rPr>
          <w:rStyle w:val="Hyperlink"/>
        </w:rPr>
        <w:fldChar w:fldCharType="end"/>
      </w:r>
      <w:r>
        <w:t xml:space="preserve">]. Examples of such data include classified or confidential data, biological data related to trade secrets, medical records, or other </w:t>
      </w:r>
      <w:r>
        <w:t>personally identifiable information [</w:t>
      </w:r>
      <w:r>
        <w:fldChar w:fldCharType="begin"/>
      </w:r>
      <w:r>
        <w:instrText xml:space="preserve"> HYPERLINK \l "ref-VpgPDZxv" \h </w:instrText>
      </w:r>
      <w:r>
        <w:fldChar w:fldCharType="separate"/>
      </w:r>
      <w:del w:id="94" w:author="Revision" w:date="2021-11-29T21:54:00Z">
        <w:r w:rsidR="008329D4">
          <w:rPr>
            <w:rStyle w:val="Hyperlink"/>
          </w:rPr>
          <w:delText>106</w:delText>
        </w:r>
      </w:del>
      <w:ins w:id="95" w:author="Revision" w:date="2021-11-29T21:54:00Z">
        <w:r>
          <w:rPr>
            <w:rStyle w:val="Hyperlink"/>
          </w:rPr>
          <w:t>117</w:t>
        </w:r>
      </w:ins>
      <w:r>
        <w:rPr>
          <w:rStyle w:val="Hyperlink"/>
        </w:rPr>
        <w:fldChar w:fldCharType="end"/>
      </w:r>
      <w:r>
        <w:t>]. While deep learning models can capture information-rich abstractions of multiple features of the data during the training process, these features may be more prone to leak the da</w:t>
      </w:r>
      <w:r>
        <w:t>ta that they were trained over if the model is shared or allowed to be queried with arbitrary inputs [</w:t>
      </w:r>
      <w:r>
        <w:fldChar w:fldCharType="begin"/>
      </w:r>
      <w:r>
        <w:instrText xml:space="preserve"> HYPERLINK \l "ref-zCqhgXvY" \h </w:instrText>
      </w:r>
      <w:r>
        <w:fldChar w:fldCharType="separate"/>
      </w:r>
      <w:del w:id="96" w:author="Revision" w:date="2021-11-29T21:54:00Z">
        <w:r w:rsidR="008329D4">
          <w:rPr>
            <w:rStyle w:val="Hyperlink"/>
          </w:rPr>
          <w:delText>107</w:delText>
        </w:r>
      </w:del>
      <w:ins w:id="97" w:author="Revision" w:date="2021-11-29T21:54:00Z">
        <w:r>
          <w:rPr>
            <w:rStyle w:val="Hyperlink"/>
          </w:rPr>
          <w:t>118</w:t>
        </w:r>
      </w:ins>
      <w:r>
        <w:rPr>
          <w:rStyle w:val="Hyperlink"/>
        </w:rPr>
        <w:fldChar w:fldCharType="end"/>
      </w:r>
      <w:r>
        <w:t>,</w:t>
      </w:r>
      <w:r>
        <w:fldChar w:fldCharType="begin"/>
      </w:r>
      <w:r>
        <w:instrText xml:space="preserve"> HYPERLINK \l "ref-1HbRTExaU" \h </w:instrText>
      </w:r>
      <w:r>
        <w:fldChar w:fldCharType="separate"/>
      </w:r>
      <w:del w:id="98" w:author="Revision" w:date="2021-11-29T21:54:00Z">
        <w:r w:rsidR="008329D4">
          <w:rPr>
            <w:rStyle w:val="Hyperlink"/>
          </w:rPr>
          <w:delText>108</w:delText>
        </w:r>
      </w:del>
      <w:ins w:id="99" w:author="Revision" w:date="2021-11-29T21:54:00Z">
        <w:r>
          <w:rPr>
            <w:rStyle w:val="Hyperlink"/>
          </w:rPr>
          <w:t>119</w:t>
        </w:r>
      </w:ins>
      <w:r>
        <w:rPr>
          <w:rStyle w:val="Hyperlink"/>
        </w:rPr>
        <w:fldChar w:fldCharType="end"/>
      </w:r>
      <w:r>
        <w:t>]. In other words, the complex relationships learned about the input data ca</w:t>
      </w:r>
      <w:r>
        <w:t>n potentially be used to infer characteristics about the original dataset, which reflects the facts that the strengths that imbue deep learning with its great predictive capacity may also raise the level of risk surrounding data privacy. Therefore, while t</w:t>
      </w:r>
      <w:r>
        <w:t>here is tremendous promise for deep learning techniques to extract information that cannot readily be captured by traditional methods [</w:t>
      </w:r>
      <w:r>
        <w:fldChar w:fldCharType="begin"/>
      </w:r>
      <w:r>
        <w:instrText xml:space="preserve"> HYPERLINK \l "ref-UeE0s74F" \h </w:instrText>
      </w:r>
      <w:r>
        <w:fldChar w:fldCharType="separate"/>
      </w:r>
      <w:del w:id="100" w:author="Revision" w:date="2021-11-29T21:54:00Z">
        <w:r w:rsidR="008329D4">
          <w:rPr>
            <w:rStyle w:val="Hyperlink"/>
          </w:rPr>
          <w:delText>109</w:delText>
        </w:r>
      </w:del>
      <w:ins w:id="101" w:author="Revision" w:date="2021-11-29T21:54:00Z">
        <w:r>
          <w:rPr>
            <w:rStyle w:val="Hyperlink"/>
          </w:rPr>
          <w:t>120</w:t>
        </w:r>
      </w:ins>
      <w:r>
        <w:rPr>
          <w:rStyle w:val="Hyperlink"/>
        </w:rPr>
        <w:fldChar w:fldCharType="end"/>
      </w:r>
      <w:r>
        <w:t xml:space="preserve">], it is imperative not to share models trained on sensitive data. This also holds </w:t>
      </w:r>
      <w:r>
        <w:t xml:space="preserve">true for certain traditional machine learning methods that learn by capturing specific details of the full training data (for example, </w:t>
      </w:r>
      <w:r>
        <w:rPr>
          <w:i/>
        </w:rPr>
        <w:t>k</w:t>
      </w:r>
      <w:r>
        <w:t>-nearest neighbors models).</w:t>
      </w:r>
    </w:p>
    <w:p w14:paraId="6B1ECE42" w14:textId="442C62E4" w:rsidR="00232FA8" w:rsidRDefault="00A03551">
      <w:pPr>
        <w:pStyle w:val="BodyText"/>
        <w:pPrChange w:id="102" w:author="Revision" w:date="2021-11-29T21:54:00Z">
          <w:pPr>
            <w:pStyle w:val="BodyText"/>
            <w:spacing w:line="480" w:lineRule="auto"/>
          </w:pPr>
        </w:pPrChange>
      </w:pPr>
      <w:r>
        <w:t>Techniques to train deep neural networks without sharing unencrypted access to data are bein</w:t>
      </w:r>
      <w:r>
        <w:t>g advanced through implementations of homomorphic encryption, which serves to enable equivalent prediction on data that is encrypted end-to-end [</w:t>
      </w:r>
      <w:r>
        <w:fldChar w:fldCharType="begin"/>
      </w:r>
      <w:r>
        <w:instrText xml:space="preserve"> HYPERLINK \l "ref-me326jb9" \h </w:instrText>
      </w:r>
      <w:r>
        <w:fldChar w:fldCharType="separate"/>
      </w:r>
      <w:del w:id="103" w:author="Revision" w:date="2021-11-29T21:54:00Z">
        <w:r w:rsidR="008329D4">
          <w:rPr>
            <w:rStyle w:val="Hyperlink"/>
          </w:rPr>
          <w:delText>110</w:delText>
        </w:r>
      </w:del>
      <w:ins w:id="104" w:author="Revision" w:date="2021-11-29T21:54:00Z">
        <w:r>
          <w:rPr>
            <w:rStyle w:val="Hyperlink"/>
          </w:rPr>
          <w:t>121</w:t>
        </w:r>
      </w:ins>
      <w:r>
        <w:rPr>
          <w:rStyle w:val="Hyperlink"/>
        </w:rPr>
        <w:fldChar w:fldCharType="end"/>
      </w:r>
      <w:r>
        <w:t>,</w:t>
      </w:r>
      <w:r>
        <w:fldChar w:fldCharType="begin"/>
      </w:r>
      <w:r>
        <w:instrText xml:space="preserve"> HYPERLINK \l "ref-3326vtLW" \h </w:instrText>
      </w:r>
      <w:r>
        <w:fldChar w:fldCharType="separate"/>
      </w:r>
      <w:del w:id="105" w:author="Revision" w:date="2021-11-29T21:54:00Z">
        <w:r w:rsidR="008329D4">
          <w:rPr>
            <w:rStyle w:val="Hyperlink"/>
          </w:rPr>
          <w:delText>111</w:delText>
        </w:r>
      </w:del>
      <w:ins w:id="106" w:author="Revision" w:date="2021-11-29T21:54:00Z">
        <w:r>
          <w:rPr>
            <w:rStyle w:val="Hyperlink"/>
          </w:rPr>
          <w:t>122</w:t>
        </w:r>
      </w:ins>
      <w:r>
        <w:rPr>
          <w:rStyle w:val="Hyperlink"/>
        </w:rPr>
        <w:fldChar w:fldCharType="end"/>
      </w:r>
      <w:r>
        <w:t>]. Privacy-preserving techniques [</w:t>
      </w:r>
      <w:r>
        <w:fldChar w:fldCharType="begin"/>
      </w:r>
      <w:r>
        <w:instrText xml:space="preserve"> HYPERLINK \l "ref-1HuQe3Z8X" \h </w:instrText>
      </w:r>
      <w:r>
        <w:fldChar w:fldCharType="separate"/>
      </w:r>
      <w:del w:id="107" w:author="Revision" w:date="2021-11-29T21:54:00Z">
        <w:r w:rsidR="008329D4">
          <w:rPr>
            <w:rStyle w:val="Hyperlink"/>
          </w:rPr>
          <w:delText>112</w:delText>
        </w:r>
      </w:del>
      <w:ins w:id="108" w:author="Revision" w:date="2021-11-29T21:54:00Z">
        <w:r>
          <w:rPr>
            <w:rStyle w:val="Hyperlink"/>
          </w:rPr>
          <w:t>123</w:t>
        </w:r>
      </w:ins>
      <w:r>
        <w:rPr>
          <w:rStyle w:val="Hyperlink"/>
        </w:rPr>
        <w:fldChar w:fldCharType="end"/>
      </w:r>
      <w:r>
        <w:t>], such as differential privacy [</w:t>
      </w:r>
      <w:r>
        <w:fldChar w:fldCharType="begin"/>
      </w:r>
      <w:r>
        <w:instrText xml:space="preserve"> HYPERLINK \l "ref-LiCxcgZp" \h </w:instrText>
      </w:r>
      <w:r>
        <w:fldChar w:fldCharType="separate"/>
      </w:r>
      <w:del w:id="109" w:author="Revision" w:date="2021-11-29T21:54:00Z">
        <w:r w:rsidR="008329D4">
          <w:rPr>
            <w:rStyle w:val="Hyperlink"/>
          </w:rPr>
          <w:delText>113</w:delText>
        </w:r>
      </w:del>
      <w:ins w:id="110" w:author="Revision" w:date="2021-11-29T21:54:00Z">
        <w:r>
          <w:rPr>
            <w:rStyle w:val="Hyperlink"/>
          </w:rPr>
          <w:t>124</w:t>
        </w:r>
      </w:ins>
      <w:r>
        <w:rPr>
          <w:rStyle w:val="Hyperlink"/>
        </w:rPr>
        <w:fldChar w:fldCharType="end"/>
      </w:r>
      <w:r>
        <w:t>–</w:t>
      </w:r>
      <w:r>
        <w:fldChar w:fldCharType="begin"/>
      </w:r>
      <w:r>
        <w:instrText xml:space="preserve"> HYPERLINK \l "ref-eJgWbXRz" \h </w:instrText>
      </w:r>
      <w:r>
        <w:fldChar w:fldCharType="separate"/>
      </w:r>
      <w:del w:id="111" w:author="Revision" w:date="2021-11-29T21:54:00Z">
        <w:r w:rsidR="008329D4">
          <w:rPr>
            <w:rStyle w:val="Hyperlink"/>
          </w:rPr>
          <w:delText>115</w:delText>
        </w:r>
      </w:del>
      <w:ins w:id="112" w:author="Revision" w:date="2021-11-29T21:54:00Z">
        <w:r>
          <w:rPr>
            <w:rStyle w:val="Hyperlink"/>
          </w:rPr>
          <w:t>126</w:t>
        </w:r>
      </w:ins>
      <w:r>
        <w:rPr>
          <w:rStyle w:val="Hyperlink"/>
        </w:rPr>
        <w:fldChar w:fldCharType="end"/>
      </w:r>
      <w:r>
        <w:t>], can help to mitigate risks as long as the assumptions underlying these techniques are met.</w:t>
      </w:r>
      <w:ins w:id="113" w:author="Revision" w:date="2021-11-29T21:54:00Z">
        <w:r>
          <w:t xml:space="preserve"> Other methods</w:t>
        </w:r>
        <w:r>
          <w:t>, such a distributed learning, in which small subsets of the data are processed independently in silos (possibly by different agents), are also promising but require careful investigation before applying to protected information [</w:t>
        </w:r>
        <w:r>
          <w:fldChar w:fldCharType="begin"/>
        </w:r>
        <w:r>
          <w:instrText xml:space="preserve"> HYPERLINK \l "ref-136V3</w:instrText>
        </w:r>
        <w:r>
          <w:instrText xml:space="preserve">i1jH" \h </w:instrText>
        </w:r>
        <w:r>
          <w:fldChar w:fldCharType="separate"/>
        </w:r>
        <w:r>
          <w:rPr>
            <w:rStyle w:val="Hyperlink"/>
          </w:rPr>
          <w:t>127</w:t>
        </w:r>
        <w:r>
          <w:rPr>
            <w:rStyle w:val="Hyperlink"/>
          </w:rPr>
          <w:fldChar w:fldCharType="end"/>
        </w:r>
        <w:r>
          <w:t>].</w:t>
        </w:r>
      </w:ins>
      <w:r>
        <w:t xml:space="preserve"> While these methods provide a path towards a future where trained models and their predictions can be shared, more software development and theoretical advances will be required to make these techniques easy to apply correctly in many setti</w:t>
      </w:r>
      <w:r>
        <w:t>ngs. Unless using these techniques, researchers must not share the weights or provide arbitrary access to the predictions of models trained on sensitive data.</w:t>
      </w:r>
    </w:p>
    <w:p w14:paraId="17DB9AA3" w14:textId="77777777" w:rsidR="00232FA8" w:rsidRDefault="00A03551">
      <w:pPr>
        <w:pStyle w:val="Heading2"/>
        <w:pPrChange w:id="114" w:author="Revision" w:date="2021-11-29T21:54:00Z">
          <w:pPr>
            <w:pStyle w:val="Heading2"/>
            <w:spacing w:line="480" w:lineRule="auto"/>
          </w:pPr>
        </w:pPrChange>
      </w:pPr>
      <w:bookmarkStart w:id="115" w:name="conclusion"/>
      <w:r>
        <w:t>Conclusion</w:t>
      </w:r>
      <w:bookmarkEnd w:id="115"/>
    </w:p>
    <w:p w14:paraId="5EC81EFA" w14:textId="77777777" w:rsidR="00232FA8" w:rsidRDefault="00A03551">
      <w:pPr>
        <w:pStyle w:val="FirstParagraph"/>
        <w:pPrChange w:id="116" w:author="Revision" w:date="2021-11-29T21:54:00Z">
          <w:pPr>
            <w:pStyle w:val="FirstParagraph"/>
            <w:spacing w:line="480" w:lineRule="auto"/>
          </w:pPr>
        </w:pPrChange>
      </w:pPr>
      <w:r>
        <w:t xml:space="preserve">Collectively, we have presented practical tips that emphasize cutting-edge insights and describe evolving professional standards. In addition, a number of our points are focused on safeguarding against the risks inherent to data science and deep learning. </w:t>
      </w:r>
      <w:r>
        <w:t>These risks include the over- and mis-interpretation of models, poor generalizability, and the potential to harm others. However, we want to strongly emphasize that when used ethically and responsibly, deep learning techniques have the potential to add tre</w:t>
      </w:r>
      <w:r>
        <w:t>mendous value across a diverse range of contexts. After all, these techniques have already shown a remarkable capacity to meet or exceed the performance of both humans and traditional algorithms and have the potential to uncover biomedical insights that dr</w:t>
      </w:r>
      <w:r>
        <w:t>ive discovery and innovation. By taking a comprehensive and careful approach to deep learning based on critical thinking about research questions, planning to maintain rigor, and discerning how work might have far-reaching consequences with ethical dimensi</w:t>
      </w:r>
      <w:r>
        <w:t>ons, the life science community can advance reproducible, interpretable, and high-quality science that is enriching and beneficial for both scientists and society.</w:t>
      </w:r>
    </w:p>
    <w:p w14:paraId="3E594CC3" w14:textId="77777777" w:rsidR="00232FA8" w:rsidRDefault="00A03551">
      <w:pPr>
        <w:pStyle w:val="Heading2"/>
        <w:pPrChange w:id="117" w:author="Revision" w:date="2021-11-29T21:54:00Z">
          <w:pPr>
            <w:pStyle w:val="Heading2"/>
            <w:spacing w:line="480" w:lineRule="auto"/>
          </w:pPr>
        </w:pPrChange>
      </w:pPr>
      <w:bookmarkStart w:id="118" w:name="conflicts"/>
      <w:r>
        <w:lastRenderedPageBreak/>
        <w:t>Competing interests</w:t>
      </w:r>
      <w:bookmarkEnd w:id="118"/>
    </w:p>
    <w:tbl>
      <w:tblPr>
        <w:tblStyle w:val="Table"/>
        <w:tblW w:w="5000" w:type="pct"/>
        <w:tblLook w:val="07E0" w:firstRow="1" w:lastRow="1" w:firstColumn="1" w:lastColumn="1" w:noHBand="1" w:noVBand="1"/>
      </w:tblPr>
      <w:tblGrid>
        <w:gridCol w:w="1629"/>
        <w:gridCol w:w="7947"/>
      </w:tblGrid>
      <w:tr w:rsidR="00232FA8" w14:paraId="06DAC0B9"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2E2BCEB" w14:textId="77777777" w:rsidR="00232FA8" w:rsidRDefault="00A03551">
            <w:pPr>
              <w:pStyle w:val="Compact"/>
              <w:pPrChange w:id="119" w:author="Revision" w:date="2021-11-29T21:54:00Z">
                <w:pPr>
                  <w:pStyle w:val="Compact"/>
                  <w:spacing w:line="480" w:lineRule="auto"/>
                </w:pPr>
              </w:pPrChange>
            </w:pPr>
            <w:r>
              <w:t>Author</w:t>
            </w:r>
          </w:p>
        </w:tc>
        <w:tc>
          <w:tcPr>
            <w:tcW w:w="0" w:type="auto"/>
            <w:tcBorders>
              <w:bottom w:val="single" w:sz="0" w:space="0" w:color="auto"/>
            </w:tcBorders>
            <w:vAlign w:val="bottom"/>
          </w:tcPr>
          <w:p w14:paraId="4F76424F" w14:textId="77777777" w:rsidR="00232FA8" w:rsidRDefault="00A03551">
            <w:pPr>
              <w:pStyle w:val="Compact"/>
              <w:pPrChange w:id="120" w:author="Revision" w:date="2021-11-29T21:54:00Z">
                <w:pPr>
                  <w:pStyle w:val="Compact"/>
                  <w:spacing w:line="480" w:lineRule="auto"/>
                </w:pPr>
              </w:pPrChange>
            </w:pPr>
            <w:r>
              <w:t>Competing interests</w:t>
            </w:r>
          </w:p>
        </w:tc>
      </w:tr>
      <w:tr w:rsidR="00232FA8" w14:paraId="641A18BF" w14:textId="77777777">
        <w:tc>
          <w:tcPr>
            <w:tcW w:w="0" w:type="auto"/>
          </w:tcPr>
          <w:p w14:paraId="11203288" w14:textId="77777777" w:rsidR="00232FA8" w:rsidRDefault="00A03551">
            <w:pPr>
              <w:pStyle w:val="Compact"/>
              <w:pPrChange w:id="121" w:author="Revision" w:date="2021-11-29T21:54:00Z">
                <w:pPr>
                  <w:pStyle w:val="Compact"/>
                  <w:spacing w:line="480" w:lineRule="auto"/>
                </w:pPr>
              </w:pPrChange>
            </w:pPr>
            <w:r>
              <w:t xml:space="preserve">Anthony </w:t>
            </w:r>
            <w:proofErr w:type="spellStart"/>
            <w:r>
              <w:t>Gitter</w:t>
            </w:r>
            <w:proofErr w:type="spellEnd"/>
          </w:p>
        </w:tc>
        <w:tc>
          <w:tcPr>
            <w:tcW w:w="0" w:type="auto"/>
          </w:tcPr>
          <w:p w14:paraId="1B3F3D29" w14:textId="77777777" w:rsidR="00232FA8" w:rsidRDefault="00A03551">
            <w:pPr>
              <w:pStyle w:val="Compact"/>
              <w:pPrChange w:id="122" w:author="Revision" w:date="2021-11-29T21:54:00Z">
                <w:pPr>
                  <w:pStyle w:val="Compact"/>
                  <w:spacing w:line="480" w:lineRule="auto"/>
                </w:pPr>
              </w:pPrChange>
            </w:pPr>
            <w:r>
              <w:t>Filed a patent application with the Wisconsin Alumni Research Foundation related to classifying activated T cells.</w:t>
            </w:r>
          </w:p>
        </w:tc>
      </w:tr>
      <w:tr w:rsidR="00232FA8" w14:paraId="361039B8" w14:textId="77777777">
        <w:tc>
          <w:tcPr>
            <w:tcW w:w="0" w:type="auto"/>
          </w:tcPr>
          <w:p w14:paraId="583442D5" w14:textId="77777777" w:rsidR="00232FA8" w:rsidRDefault="00A03551">
            <w:pPr>
              <w:pStyle w:val="Compact"/>
              <w:pPrChange w:id="123" w:author="Revision" w:date="2021-11-29T21:54:00Z">
                <w:pPr>
                  <w:pStyle w:val="Compact"/>
                  <w:spacing w:line="480" w:lineRule="auto"/>
                </w:pPr>
              </w:pPrChange>
            </w:pPr>
            <w:proofErr w:type="spellStart"/>
            <w:r>
              <w:t>Kun-Hsing</w:t>
            </w:r>
            <w:proofErr w:type="spellEnd"/>
            <w:r>
              <w:t xml:space="preserve"> Yu</w:t>
            </w:r>
          </w:p>
        </w:tc>
        <w:tc>
          <w:tcPr>
            <w:tcW w:w="0" w:type="auto"/>
          </w:tcPr>
          <w:p w14:paraId="67F4D159" w14:textId="75DAAA5A" w:rsidR="00232FA8" w:rsidRDefault="00A03551">
            <w:pPr>
              <w:pStyle w:val="Compact"/>
              <w:pPrChange w:id="124" w:author="Revision" w:date="2021-11-29T21:54:00Z">
                <w:pPr>
                  <w:pStyle w:val="Compact"/>
                  <w:spacing w:line="480" w:lineRule="auto"/>
                </w:pPr>
              </w:pPrChange>
            </w:pPr>
            <w:r>
              <w:t>Inventor of a quantitative pathology analytical system (U.S. Patent 10,832,406).</w:t>
            </w:r>
            <w:del w:id="125" w:author="Revision" w:date="2021-11-29T21:54:00Z">
              <w:r w:rsidR="008329D4">
                <w:delText xml:space="preserve"> This invention is not related to this work.</w:delText>
              </w:r>
            </w:del>
          </w:p>
        </w:tc>
      </w:tr>
      <w:tr w:rsidR="00232FA8" w14:paraId="7F1F8AB6" w14:textId="77777777">
        <w:tc>
          <w:tcPr>
            <w:tcW w:w="0" w:type="auto"/>
          </w:tcPr>
          <w:p w14:paraId="27832163" w14:textId="77777777" w:rsidR="00232FA8" w:rsidRDefault="00A03551">
            <w:pPr>
              <w:pStyle w:val="Compact"/>
              <w:pPrChange w:id="126" w:author="Revision" w:date="2021-11-29T21:54:00Z">
                <w:pPr>
                  <w:pStyle w:val="Compact"/>
                  <w:spacing w:line="480" w:lineRule="auto"/>
                </w:pPr>
              </w:pPrChange>
            </w:pPr>
            <w:r>
              <w:t xml:space="preserve">Elana J. </w:t>
            </w:r>
            <w:proofErr w:type="spellStart"/>
            <w:r>
              <w:t>Fertig</w:t>
            </w:r>
            <w:proofErr w:type="spellEnd"/>
          </w:p>
        </w:tc>
        <w:tc>
          <w:tcPr>
            <w:tcW w:w="0" w:type="auto"/>
          </w:tcPr>
          <w:p w14:paraId="6CA488C3" w14:textId="77777777" w:rsidR="00232FA8" w:rsidRDefault="00A03551">
            <w:pPr>
              <w:pStyle w:val="Compact"/>
              <w:pPrChange w:id="127" w:author="Revision" w:date="2021-11-29T21:54:00Z">
                <w:pPr>
                  <w:pStyle w:val="Compact"/>
                  <w:spacing w:line="480" w:lineRule="auto"/>
                </w:pPr>
              </w:pPrChange>
            </w:pPr>
            <w:r>
              <w:t>Scientific Advisory Board mem</w:t>
            </w:r>
            <w:r>
              <w:t xml:space="preserve">ber at </w:t>
            </w:r>
            <w:proofErr w:type="spellStart"/>
            <w:r>
              <w:t>Viosera</w:t>
            </w:r>
            <w:proofErr w:type="spellEnd"/>
            <w:r>
              <w:t xml:space="preserve"> Therapeutics.</w:t>
            </w:r>
          </w:p>
        </w:tc>
      </w:tr>
      <w:tr w:rsidR="00232FA8" w14:paraId="5F20E63A" w14:textId="77777777">
        <w:tc>
          <w:tcPr>
            <w:tcW w:w="0" w:type="auto"/>
          </w:tcPr>
          <w:p w14:paraId="78195B47" w14:textId="77777777" w:rsidR="00232FA8" w:rsidRDefault="00A03551">
            <w:pPr>
              <w:pStyle w:val="Compact"/>
              <w:pPrChange w:id="128" w:author="Revision" w:date="2021-11-29T21:54:00Z">
                <w:pPr>
                  <w:pStyle w:val="Compact"/>
                  <w:spacing w:line="480" w:lineRule="auto"/>
                </w:pPr>
              </w:pPrChange>
            </w:pPr>
            <w:proofErr w:type="spellStart"/>
            <w:r>
              <w:t>Alexandr</w:t>
            </w:r>
            <w:proofErr w:type="spellEnd"/>
            <w:r>
              <w:t xml:space="preserve"> A. Kalinin</w:t>
            </w:r>
          </w:p>
        </w:tc>
        <w:tc>
          <w:tcPr>
            <w:tcW w:w="0" w:type="auto"/>
          </w:tcPr>
          <w:p w14:paraId="7FCFBA09" w14:textId="77777777" w:rsidR="00232FA8" w:rsidRDefault="00A03551">
            <w:pPr>
              <w:pStyle w:val="Compact"/>
              <w:pPrChange w:id="129" w:author="Revision" w:date="2021-11-29T21:54:00Z">
                <w:pPr>
                  <w:pStyle w:val="Compact"/>
                  <w:spacing w:line="480" w:lineRule="auto"/>
                </w:pPr>
              </w:pPrChange>
            </w:pPr>
            <w:r>
              <w:t>Co-inventor on 4 patent applications related to machine learning applications in biology.</w:t>
            </w:r>
          </w:p>
        </w:tc>
      </w:tr>
      <w:tr w:rsidR="00232FA8" w14:paraId="31EBD8A9" w14:textId="77777777">
        <w:trPr>
          <w:ins w:id="130" w:author="Revision" w:date="2021-11-29T21:54:00Z"/>
        </w:trPr>
        <w:tc>
          <w:tcPr>
            <w:tcW w:w="0" w:type="auto"/>
          </w:tcPr>
          <w:p w14:paraId="0C2D1BC3" w14:textId="77777777" w:rsidR="00232FA8" w:rsidRDefault="00A03551">
            <w:pPr>
              <w:pStyle w:val="Compact"/>
              <w:rPr>
                <w:ins w:id="131" w:author="Revision" w:date="2021-11-29T21:54:00Z"/>
              </w:rPr>
            </w:pPr>
            <w:proofErr w:type="spellStart"/>
            <w:ins w:id="132" w:author="Revision" w:date="2021-11-29T21:54:00Z">
              <w:r>
                <w:t>Simina</w:t>
              </w:r>
              <w:proofErr w:type="spellEnd"/>
              <w:r>
                <w:t xml:space="preserve"> M. Boca</w:t>
              </w:r>
            </w:ins>
          </w:p>
        </w:tc>
        <w:tc>
          <w:tcPr>
            <w:tcW w:w="0" w:type="auto"/>
          </w:tcPr>
          <w:p w14:paraId="398EAF67" w14:textId="77777777" w:rsidR="00232FA8" w:rsidRDefault="00A03551">
            <w:pPr>
              <w:pStyle w:val="Compact"/>
              <w:rPr>
                <w:ins w:id="133" w:author="Revision" w:date="2021-11-29T21:54:00Z"/>
              </w:rPr>
            </w:pPr>
            <w:ins w:id="134" w:author="Revision" w:date="2021-11-29T21:54:00Z">
              <w:r>
                <w:t>Currently an employee and minor share holder at AstraZeneca, Gaithersburg, MD, USA.</w:t>
              </w:r>
            </w:ins>
          </w:p>
        </w:tc>
      </w:tr>
    </w:tbl>
    <w:p w14:paraId="3FE3A7DB" w14:textId="77777777" w:rsidR="00232FA8" w:rsidRDefault="00A03551">
      <w:pPr>
        <w:pStyle w:val="BodyText"/>
        <w:pPrChange w:id="135" w:author="Revision" w:date="2021-11-29T21:54:00Z">
          <w:pPr>
            <w:pStyle w:val="BodyText"/>
            <w:spacing w:line="480" w:lineRule="auto"/>
          </w:pPr>
        </w:pPrChange>
      </w:pPr>
      <w:r>
        <w:t>All other authors have declared no competing interests.</w:t>
      </w:r>
    </w:p>
    <w:p w14:paraId="1BAB5BF2" w14:textId="77777777" w:rsidR="00232FA8" w:rsidRDefault="00A03551">
      <w:pPr>
        <w:pStyle w:val="Heading2"/>
        <w:pPrChange w:id="136" w:author="Revision" w:date="2021-11-29T21:54:00Z">
          <w:pPr>
            <w:pStyle w:val="Heading2"/>
            <w:spacing w:line="480" w:lineRule="auto"/>
          </w:pPr>
        </w:pPrChange>
      </w:pPr>
      <w:bookmarkStart w:id="137" w:name="acknowledgements"/>
      <w:r>
        <w:t>Acknowledgements</w:t>
      </w:r>
      <w:bookmarkEnd w:id="137"/>
    </w:p>
    <w:p w14:paraId="17F30F29" w14:textId="77777777" w:rsidR="00232FA8" w:rsidRDefault="00A03551">
      <w:pPr>
        <w:pStyle w:val="FirstParagraph"/>
        <w:pPrChange w:id="138" w:author="Revision" w:date="2021-11-29T21:54:00Z">
          <w:pPr>
            <w:pStyle w:val="FirstParagraph"/>
            <w:spacing w:line="480" w:lineRule="auto"/>
          </w:pPr>
        </w:pPrChange>
      </w:pPr>
      <w:r>
        <w:t xml:space="preserve">The authors would like the thank Daniel Himmelstein and the developers of </w:t>
      </w:r>
      <w:proofErr w:type="spellStart"/>
      <w:r>
        <w:t>Manubot</w:t>
      </w:r>
      <w:proofErr w:type="spellEnd"/>
      <w:r>
        <w:t xml:space="preserve"> for creating the</w:t>
      </w:r>
      <w:r>
        <w:t xml:space="preserve"> software that enabled the collaborative composition of this manuscript. We would also like to thank </w:t>
      </w:r>
      <w:proofErr w:type="spellStart"/>
      <w:r>
        <w:t>Fábio</w:t>
      </w:r>
      <w:proofErr w:type="spellEnd"/>
      <w:r>
        <w:t xml:space="preserve"> Madeira (</w:t>
      </w:r>
      <w:r>
        <w:fldChar w:fldCharType="begin"/>
      </w:r>
      <w:r>
        <w:instrText xml:space="preserve"> HYPERLINK "https://orcid.org/0000-0001-8728-9449" \h </w:instrText>
      </w:r>
      <w:r>
        <w:fldChar w:fldCharType="separate"/>
      </w:r>
      <w:r>
        <w:rPr>
          <w:rStyle w:val="Hyperlink"/>
        </w:rPr>
        <w:t>0000-0001-8728-9449</w:t>
      </w:r>
      <w:r>
        <w:rPr>
          <w:rStyle w:val="Hyperlink"/>
        </w:rPr>
        <w:fldChar w:fldCharType="end"/>
      </w:r>
      <w:r>
        <w:t xml:space="preserve">), Victor </w:t>
      </w:r>
      <w:proofErr w:type="spellStart"/>
      <w:r>
        <w:t>Greiff</w:t>
      </w:r>
      <w:proofErr w:type="spellEnd"/>
      <w:r>
        <w:t xml:space="preserve"> (</w:t>
      </w:r>
      <w:r>
        <w:fldChar w:fldCharType="begin"/>
      </w:r>
      <w:r>
        <w:instrText xml:space="preserve"> HYPERLINK "https://orcid.org/0000-0003-2622</w:instrText>
      </w:r>
      <w:r>
        <w:instrText xml:space="preserve">-5032" \h </w:instrText>
      </w:r>
      <w:r>
        <w:fldChar w:fldCharType="separate"/>
      </w:r>
      <w:r>
        <w:rPr>
          <w:rStyle w:val="Hyperlink"/>
        </w:rPr>
        <w:t>0000-0003-2622-5032</w:t>
      </w:r>
      <w:r>
        <w:rPr>
          <w:rStyle w:val="Hyperlink"/>
        </w:rPr>
        <w:fldChar w:fldCharType="end"/>
      </w:r>
      <w:r>
        <w:t xml:space="preserve">), </w:t>
      </w:r>
      <w:proofErr w:type="spellStart"/>
      <w:r>
        <w:t>Shyam</w:t>
      </w:r>
      <w:proofErr w:type="spellEnd"/>
      <w:r>
        <w:t xml:space="preserve"> </w:t>
      </w:r>
      <w:proofErr w:type="spellStart"/>
      <w:r>
        <w:t>Saladi</w:t>
      </w:r>
      <w:proofErr w:type="spellEnd"/>
      <w:r>
        <w:t xml:space="preserve"> (</w:t>
      </w:r>
      <w:r>
        <w:fldChar w:fldCharType="begin"/>
      </w:r>
      <w:r>
        <w:instrText xml:space="preserve"> HYPERLINK "https://orcid.org/0000-0001-9701-3059" \h </w:instrText>
      </w:r>
      <w:r>
        <w:fldChar w:fldCharType="separate"/>
      </w:r>
      <w:r>
        <w:rPr>
          <w:rStyle w:val="Hyperlink"/>
        </w:rPr>
        <w:t>0000-0001-9701-3059</w:t>
      </w:r>
      <w:r>
        <w:rPr>
          <w:rStyle w:val="Hyperlink"/>
        </w:rPr>
        <w:fldChar w:fldCharType="end"/>
      </w:r>
      <w:r>
        <w:t xml:space="preserve">), Anshul </w:t>
      </w:r>
      <w:proofErr w:type="spellStart"/>
      <w:r>
        <w:t>Kundaje</w:t>
      </w:r>
      <w:proofErr w:type="spellEnd"/>
      <w:r>
        <w:t xml:space="preserve"> (</w:t>
      </w:r>
      <w:r>
        <w:fldChar w:fldCharType="begin"/>
      </w:r>
      <w:r>
        <w:instrText xml:space="preserve"> HYPERLINK "https://orcid.org/0000-0003-3084-2287" \h </w:instrText>
      </w:r>
      <w:r>
        <w:fldChar w:fldCharType="separate"/>
      </w:r>
      <w:r>
        <w:rPr>
          <w:rStyle w:val="Hyperlink"/>
        </w:rPr>
        <w:t>0000-0003-3084-2287</w:t>
      </w:r>
      <w:r>
        <w:rPr>
          <w:rStyle w:val="Hyperlink"/>
        </w:rPr>
        <w:fldChar w:fldCharType="end"/>
      </w:r>
      <w:r>
        <w:t>), Brett K. Beaulieu-Jones (</w:t>
      </w:r>
      <w:r>
        <w:fldChar w:fldCharType="begin"/>
      </w:r>
      <w:r>
        <w:instrText xml:space="preserve"> HYPERLI</w:instrText>
      </w:r>
      <w:r>
        <w:instrText xml:space="preserve">NK "https://orcid.org/0000-0002-6700-1468" \h </w:instrText>
      </w:r>
      <w:r>
        <w:fldChar w:fldCharType="separate"/>
      </w:r>
      <w:r>
        <w:rPr>
          <w:rStyle w:val="Hyperlink"/>
        </w:rPr>
        <w:t>0000-0002-6700-1468</w:t>
      </w:r>
      <w:r>
        <w:rPr>
          <w:rStyle w:val="Hyperlink"/>
        </w:rPr>
        <w:fldChar w:fldCharType="end"/>
      </w:r>
      <w:r>
        <w:t xml:space="preserve">), Paul </w:t>
      </w:r>
      <w:proofErr w:type="spellStart"/>
      <w:r>
        <w:t>Brodersen</w:t>
      </w:r>
      <w:proofErr w:type="spellEnd"/>
      <w:r>
        <w:t xml:space="preserve"> (</w:t>
      </w:r>
      <w:r>
        <w:fldChar w:fldCharType="begin"/>
      </w:r>
      <w:r>
        <w:instrText xml:space="preserve"> HYPERLINK "https://orcid.org/0000-0001-5216-7863" \h </w:instrText>
      </w:r>
      <w:r>
        <w:fldChar w:fldCharType="separate"/>
      </w:r>
      <w:r>
        <w:rPr>
          <w:rStyle w:val="Hyperlink"/>
        </w:rPr>
        <w:t>0000-0001-5216-7863</w:t>
      </w:r>
      <w:r>
        <w:rPr>
          <w:rStyle w:val="Hyperlink"/>
        </w:rPr>
        <w:fldChar w:fldCharType="end"/>
      </w:r>
      <w:r>
        <w:t>), Michael M. Hoffman (</w:t>
      </w:r>
      <w:r>
        <w:fldChar w:fldCharType="begin"/>
      </w:r>
      <w:r>
        <w:instrText xml:space="preserve"> HYPERLINK "https://orcid.org/0000-0002-4517-1562" \h </w:instrText>
      </w:r>
      <w:r>
        <w:fldChar w:fldCharType="separate"/>
      </w:r>
      <w:r>
        <w:rPr>
          <w:rStyle w:val="Hyperlink"/>
        </w:rPr>
        <w:t>0000-0002-4517-</w:t>
      </w:r>
      <w:r>
        <w:rPr>
          <w:rStyle w:val="Hyperlink"/>
        </w:rPr>
        <w:t>1562</w:t>
      </w:r>
      <w:r>
        <w:rPr>
          <w:rStyle w:val="Hyperlink"/>
        </w:rPr>
        <w:fldChar w:fldCharType="end"/>
      </w:r>
      <w:r>
        <w:t xml:space="preserve">), and Isaac </w:t>
      </w:r>
      <w:proofErr w:type="spellStart"/>
      <w:r>
        <w:t>Lazzeri</w:t>
      </w:r>
      <w:proofErr w:type="spellEnd"/>
      <w:r>
        <w:t xml:space="preserve"> for their contributions to the discussions that comprised the initial stage of the drafting process. This work has been supported in part by the Biostatistics and Bioinformatics Shared Resource at the H. Lee Moffitt Cancer Center &amp;</w:t>
      </w:r>
      <w:r>
        <w:t xml:space="preserve"> Research Institute, an NCI designated Comprehensive Cancer Center (P30-CA076292).</w:t>
      </w:r>
    </w:p>
    <w:p w14:paraId="62994CDE" w14:textId="77777777" w:rsidR="00232FA8" w:rsidRDefault="00A03551">
      <w:pPr>
        <w:pStyle w:val="Heading2"/>
        <w:pPrChange w:id="139" w:author="Revision" w:date="2021-11-29T21:54:00Z">
          <w:pPr>
            <w:pStyle w:val="Heading2"/>
            <w:spacing w:line="480" w:lineRule="auto"/>
          </w:pPr>
        </w:pPrChange>
      </w:pPr>
      <w:bookmarkStart w:id="140" w:name="references"/>
      <w:r>
        <w:t>References</w:t>
      </w:r>
      <w:bookmarkEnd w:id="140"/>
    </w:p>
    <w:p w14:paraId="2E26CA99" w14:textId="77777777" w:rsidR="00232FA8" w:rsidRDefault="00A03551">
      <w:pPr>
        <w:pStyle w:val="Bibliography"/>
        <w:pPrChange w:id="141" w:author="Revision" w:date="2021-11-29T21:54:00Z">
          <w:pPr>
            <w:pStyle w:val="Bibliography"/>
            <w:spacing w:line="480" w:lineRule="auto"/>
          </w:pPr>
        </w:pPrChange>
      </w:pPr>
      <w:bookmarkStart w:id="142" w:name="ref-NAEDY6H8"/>
      <w:bookmarkStart w:id="143" w:name="refs"/>
      <w:r>
        <w:t xml:space="preserve">1. </w:t>
      </w:r>
      <w:proofErr w:type="spellStart"/>
      <w:r>
        <w:t>Lillicrap</w:t>
      </w:r>
      <w:proofErr w:type="spellEnd"/>
      <w:r>
        <w:t xml:space="preserve"> TP, Santoro A, Marris L, Akerman CJ, Hinton G. Backpropagation and the brain. Nature Reviews Neuroscience. 2020;21: 335–346. doi:</w:t>
      </w:r>
      <w:r>
        <w:fldChar w:fldCharType="begin"/>
      </w:r>
      <w:r>
        <w:instrText xml:space="preserve"> HYPERLINK "https:</w:instrText>
      </w:r>
      <w:r>
        <w:instrText xml:space="preserve">//doi.org/10.1038/s41583-020-0277-3" \h </w:instrText>
      </w:r>
      <w:r>
        <w:fldChar w:fldCharType="separate"/>
      </w:r>
      <w:r>
        <w:rPr>
          <w:rStyle w:val="Hyperlink"/>
        </w:rPr>
        <w:t>10.1038/s41583-020-0277-3</w:t>
      </w:r>
      <w:r>
        <w:rPr>
          <w:rStyle w:val="Hyperlink"/>
        </w:rPr>
        <w:fldChar w:fldCharType="end"/>
      </w:r>
    </w:p>
    <w:p w14:paraId="21372347" w14:textId="77777777" w:rsidR="00232FA8" w:rsidRDefault="00A03551">
      <w:pPr>
        <w:pStyle w:val="Bibliography"/>
        <w:pPrChange w:id="144" w:author="Revision" w:date="2021-11-29T21:54:00Z">
          <w:pPr>
            <w:pStyle w:val="Bibliography"/>
            <w:spacing w:line="480" w:lineRule="auto"/>
          </w:pPr>
        </w:pPrChange>
      </w:pPr>
      <w:bookmarkStart w:id="145" w:name="ref-PZMP42Ak"/>
      <w:bookmarkEnd w:id="142"/>
      <w:r>
        <w:t>2. Ching T, Himmelstein DS, Beaulieu-Jones BK, Kalinin AA, Do BT, Way GP, et al. Opportunities and obstacles for deep learning in biology and medicine. Journal of The Royal Society Interfac</w:t>
      </w:r>
      <w:r>
        <w:t>e. 2018;15: 20170387. doi:</w:t>
      </w:r>
      <w:r>
        <w:fldChar w:fldCharType="begin"/>
      </w:r>
      <w:r>
        <w:instrText xml:space="preserve"> HYPERLINK "https://doi.org/10.1098/rsif.2017.0387" \h </w:instrText>
      </w:r>
      <w:r>
        <w:fldChar w:fldCharType="separate"/>
      </w:r>
      <w:r>
        <w:rPr>
          <w:rStyle w:val="Hyperlink"/>
        </w:rPr>
        <w:t>10.1098/rsif.2017.0387</w:t>
      </w:r>
      <w:r>
        <w:rPr>
          <w:rStyle w:val="Hyperlink"/>
        </w:rPr>
        <w:fldChar w:fldCharType="end"/>
      </w:r>
    </w:p>
    <w:p w14:paraId="5B513082" w14:textId="77777777" w:rsidR="00232FA8" w:rsidRDefault="00A03551">
      <w:pPr>
        <w:pStyle w:val="Bibliography"/>
        <w:pPrChange w:id="146" w:author="Revision" w:date="2021-11-29T21:54:00Z">
          <w:pPr>
            <w:pStyle w:val="Bibliography"/>
            <w:spacing w:line="480" w:lineRule="auto"/>
          </w:pPr>
        </w:pPrChange>
      </w:pPr>
      <w:bookmarkStart w:id="147" w:name="ref-lwg6sPLT"/>
      <w:bookmarkEnd w:id="145"/>
      <w:r>
        <w:t xml:space="preserve">3. </w:t>
      </w:r>
      <w:proofErr w:type="spellStart"/>
      <w:r>
        <w:t>Mardt</w:t>
      </w:r>
      <w:proofErr w:type="spellEnd"/>
      <w:r>
        <w:t xml:space="preserve"> A, </w:t>
      </w:r>
      <w:proofErr w:type="spellStart"/>
      <w:r>
        <w:t>Pasquali</w:t>
      </w:r>
      <w:proofErr w:type="spellEnd"/>
      <w:r>
        <w:t xml:space="preserve"> L, Wu H, </w:t>
      </w:r>
      <w:proofErr w:type="spellStart"/>
      <w:r>
        <w:t>Noé</w:t>
      </w:r>
      <w:proofErr w:type="spellEnd"/>
      <w:r>
        <w:t xml:space="preserve"> F. </w:t>
      </w:r>
      <w:proofErr w:type="spellStart"/>
      <w:r>
        <w:t>VAMPnets</w:t>
      </w:r>
      <w:proofErr w:type="spellEnd"/>
      <w:r>
        <w:t xml:space="preserve"> for deep learning of molecular kinetics. Nature Communications. 2018;9: 5. doi:</w:t>
      </w:r>
      <w:r>
        <w:fldChar w:fldCharType="begin"/>
      </w:r>
      <w:r>
        <w:instrText xml:space="preserve"> HYPERLINK "https://do</w:instrText>
      </w:r>
      <w:r>
        <w:instrText xml:space="preserve">i.org/10.1038/s41467-017-02388-1" \h </w:instrText>
      </w:r>
      <w:r>
        <w:fldChar w:fldCharType="separate"/>
      </w:r>
      <w:r>
        <w:rPr>
          <w:rStyle w:val="Hyperlink"/>
        </w:rPr>
        <w:t>10.1038/s41467-017-02388-1</w:t>
      </w:r>
      <w:r>
        <w:rPr>
          <w:rStyle w:val="Hyperlink"/>
        </w:rPr>
        <w:fldChar w:fldCharType="end"/>
      </w:r>
    </w:p>
    <w:p w14:paraId="54BEE3A3" w14:textId="77777777" w:rsidR="00232FA8" w:rsidRDefault="00A03551">
      <w:pPr>
        <w:pStyle w:val="Bibliography"/>
        <w:pPrChange w:id="148" w:author="Revision" w:date="2021-11-29T21:54:00Z">
          <w:pPr>
            <w:pStyle w:val="Bibliography"/>
            <w:spacing w:line="480" w:lineRule="auto"/>
          </w:pPr>
        </w:pPrChange>
      </w:pPr>
      <w:bookmarkStart w:id="149" w:name="ref-WGfstNkj"/>
      <w:bookmarkEnd w:id="147"/>
      <w:r>
        <w:t>4. Nielsen AAK, Voigt CA. Deep learning to predict the lab-of-origin of engineered DNA. Nature Communications. 2018;9: 3135. doi:</w:t>
      </w:r>
      <w:r>
        <w:fldChar w:fldCharType="begin"/>
      </w:r>
      <w:r>
        <w:instrText xml:space="preserve"> HYPERLINK "https://doi.org/10.1038/s41467-018-05378-z" \h </w:instrText>
      </w:r>
      <w:r>
        <w:fldChar w:fldCharType="separate"/>
      </w:r>
      <w:r>
        <w:rPr>
          <w:rStyle w:val="Hyperlink"/>
        </w:rPr>
        <w:t>10.1038/s41467-018-05378-z</w:t>
      </w:r>
      <w:r>
        <w:rPr>
          <w:rStyle w:val="Hyperlink"/>
        </w:rPr>
        <w:fldChar w:fldCharType="end"/>
      </w:r>
    </w:p>
    <w:p w14:paraId="3A2FBA15" w14:textId="77777777" w:rsidR="00232FA8" w:rsidRDefault="00A03551">
      <w:pPr>
        <w:pStyle w:val="Bibliography"/>
        <w:pPrChange w:id="150" w:author="Revision" w:date="2021-11-29T21:54:00Z">
          <w:pPr>
            <w:pStyle w:val="Bibliography"/>
            <w:spacing w:line="480" w:lineRule="auto"/>
          </w:pPr>
        </w:pPrChange>
      </w:pPr>
      <w:bookmarkStart w:id="151" w:name="ref-8vmpDcPH"/>
      <w:bookmarkEnd w:id="149"/>
      <w:r>
        <w:t xml:space="preserve">5. </w:t>
      </w:r>
      <w:proofErr w:type="spellStart"/>
      <w:r>
        <w:t>Gurovich</w:t>
      </w:r>
      <w:proofErr w:type="spellEnd"/>
      <w:r>
        <w:t xml:space="preserve"> Y, </w:t>
      </w:r>
      <w:proofErr w:type="spellStart"/>
      <w:r>
        <w:t>Hanani</w:t>
      </w:r>
      <w:proofErr w:type="spellEnd"/>
      <w:r>
        <w:t xml:space="preserve"> Y, Bar O, Nadav G, Fleischer N, </w:t>
      </w:r>
      <w:proofErr w:type="spellStart"/>
      <w:r>
        <w:t>Gelbman</w:t>
      </w:r>
      <w:proofErr w:type="spellEnd"/>
      <w:r>
        <w:t xml:space="preserve"> D, et al. Identifying facial phenotypes of genetic disorders using deep learning. Nature Medicine. 2019;25: 60–64. doi:</w:t>
      </w:r>
      <w:r>
        <w:fldChar w:fldCharType="begin"/>
      </w:r>
      <w:r>
        <w:instrText xml:space="preserve"> HYPERLINK "https://doi.org/10.1038/s41591-018</w:instrText>
      </w:r>
      <w:r>
        <w:instrText xml:space="preserve">-0279-0" \h </w:instrText>
      </w:r>
      <w:r>
        <w:fldChar w:fldCharType="separate"/>
      </w:r>
      <w:r>
        <w:rPr>
          <w:rStyle w:val="Hyperlink"/>
        </w:rPr>
        <w:t>10.1038/s41591-018-0279-0</w:t>
      </w:r>
      <w:r>
        <w:rPr>
          <w:rStyle w:val="Hyperlink"/>
        </w:rPr>
        <w:fldChar w:fldCharType="end"/>
      </w:r>
    </w:p>
    <w:p w14:paraId="5402979C" w14:textId="77777777" w:rsidR="00232FA8" w:rsidRDefault="00A03551">
      <w:pPr>
        <w:pStyle w:val="Bibliography"/>
        <w:pPrChange w:id="152" w:author="Revision" w:date="2021-11-29T21:54:00Z">
          <w:pPr>
            <w:pStyle w:val="Bibliography"/>
            <w:spacing w:line="480" w:lineRule="auto"/>
          </w:pPr>
        </w:pPrChange>
      </w:pPr>
      <w:bookmarkStart w:id="153" w:name="ref-ysdRl4lj"/>
      <w:bookmarkEnd w:id="151"/>
      <w:r>
        <w:lastRenderedPageBreak/>
        <w:t xml:space="preserve">6. Lee B. Benjamin-Lee/deep-rules GitHub repository. In: GitHub [Internet]. 2018. Available: </w:t>
      </w:r>
      <w:r>
        <w:fldChar w:fldCharType="begin"/>
      </w:r>
      <w:r>
        <w:instrText xml:space="preserve"> HYPERLINK "https://github.com/Benjamin-Lee/deep-rules" \h </w:instrText>
      </w:r>
      <w:r>
        <w:fldChar w:fldCharType="separate"/>
      </w:r>
      <w:r>
        <w:rPr>
          <w:rStyle w:val="Hyperlink"/>
        </w:rPr>
        <w:t>https://github.com/Benjamin-Lee/deep-rules</w:t>
      </w:r>
      <w:r>
        <w:rPr>
          <w:rStyle w:val="Hyperlink"/>
        </w:rPr>
        <w:fldChar w:fldCharType="end"/>
      </w:r>
    </w:p>
    <w:p w14:paraId="027F2FAA" w14:textId="77777777" w:rsidR="00232FA8" w:rsidRDefault="00A03551">
      <w:pPr>
        <w:pStyle w:val="Bibliography"/>
        <w:pPrChange w:id="154" w:author="Revision" w:date="2021-11-29T21:54:00Z">
          <w:pPr>
            <w:pStyle w:val="Bibliography"/>
            <w:spacing w:line="480" w:lineRule="auto"/>
          </w:pPr>
        </w:pPrChange>
      </w:pPr>
      <w:bookmarkStart w:id="155" w:name="ref-YuJbg3zO"/>
      <w:bookmarkEnd w:id="153"/>
      <w:r>
        <w:t xml:space="preserve">7. Himmelstein DS, </w:t>
      </w:r>
      <w:proofErr w:type="spellStart"/>
      <w:r>
        <w:t>Rubinetti</w:t>
      </w:r>
      <w:proofErr w:type="spellEnd"/>
      <w:r>
        <w:t xml:space="preserve"> V, </w:t>
      </w:r>
      <w:proofErr w:type="spellStart"/>
      <w:r>
        <w:t>Slochower</w:t>
      </w:r>
      <w:proofErr w:type="spellEnd"/>
      <w:r>
        <w:t xml:space="preserve"> DR, Hu D, </w:t>
      </w:r>
      <w:proofErr w:type="spellStart"/>
      <w:r>
        <w:t>Malladi</w:t>
      </w:r>
      <w:proofErr w:type="spellEnd"/>
      <w:r>
        <w:t xml:space="preserve"> VS, Greene CS, et al. Open collaborative writing with </w:t>
      </w:r>
      <w:proofErr w:type="spellStart"/>
      <w:r>
        <w:t>Manubot</w:t>
      </w:r>
      <w:proofErr w:type="spellEnd"/>
      <w:r>
        <w:t>. PLOS Computational Biology. 2019;15: e1007128. doi:</w:t>
      </w:r>
      <w:r>
        <w:fldChar w:fldCharType="begin"/>
      </w:r>
      <w:r>
        <w:instrText xml:space="preserve"> HYPERLINK "https://doi.org/10.1371/j</w:instrText>
      </w:r>
      <w:r>
        <w:instrText xml:space="preserve">ournal.pcbi.1007128" \h </w:instrText>
      </w:r>
      <w:r>
        <w:fldChar w:fldCharType="separate"/>
      </w:r>
      <w:r>
        <w:rPr>
          <w:rStyle w:val="Hyperlink"/>
        </w:rPr>
        <w:t>10.1371/journal.pcbi.1007128</w:t>
      </w:r>
      <w:r>
        <w:rPr>
          <w:rStyle w:val="Hyperlink"/>
        </w:rPr>
        <w:fldChar w:fldCharType="end"/>
      </w:r>
    </w:p>
    <w:p w14:paraId="64544720" w14:textId="60C6439E" w:rsidR="00232FA8" w:rsidRDefault="00A03551">
      <w:pPr>
        <w:pStyle w:val="Bibliography"/>
        <w:pPrChange w:id="156" w:author="Revision" w:date="2021-11-29T21:54:00Z">
          <w:pPr>
            <w:pStyle w:val="Bibliography"/>
            <w:spacing w:line="480" w:lineRule="auto"/>
          </w:pPr>
        </w:pPrChange>
      </w:pPr>
      <w:bookmarkStart w:id="157" w:name="ref-XPXTSaKX"/>
      <w:bookmarkEnd w:id="155"/>
      <w:r>
        <w:t xml:space="preserve">8. </w:t>
      </w:r>
      <w:proofErr w:type="spellStart"/>
      <w:r>
        <w:t>Raschka</w:t>
      </w:r>
      <w:proofErr w:type="spellEnd"/>
      <w:r>
        <w:t xml:space="preserve"> S, </w:t>
      </w:r>
      <w:proofErr w:type="spellStart"/>
      <w:r>
        <w:t>Mirjalili</w:t>
      </w:r>
      <w:proofErr w:type="spellEnd"/>
      <w:r>
        <w:t xml:space="preserve"> V</w:t>
      </w:r>
      <w:del w:id="158" w:author="Revision" w:date="2021-11-29T21:54:00Z">
        <w:r w:rsidR="008329D4">
          <w:delText>, Safari an OMC. Python Machine Learning - Third Edition. 2019.</w:delText>
        </w:r>
      </w:del>
      <w:ins w:id="159" w:author="Revision" w:date="2021-11-29T21:54:00Z">
        <w:r>
          <w:t xml:space="preserve">. Python machine learning: machine learning and deep learning with Python, scikit-learn, and TensorFlow 2. Third edition. Birmingham Mumbai: </w:t>
        </w:r>
        <w:proofErr w:type="spellStart"/>
        <w:r>
          <w:t>Packt</w:t>
        </w:r>
        <w:proofErr w:type="spellEnd"/>
        <w:r>
          <w:t>; 2019.</w:t>
        </w:r>
      </w:ins>
      <w:r>
        <w:t xml:space="preserve"> </w:t>
      </w:r>
    </w:p>
    <w:p w14:paraId="10398394" w14:textId="77777777" w:rsidR="00232FA8" w:rsidRDefault="00A03551">
      <w:pPr>
        <w:pStyle w:val="Bibliography"/>
        <w:pPrChange w:id="160" w:author="Revision" w:date="2021-11-29T21:54:00Z">
          <w:pPr>
            <w:pStyle w:val="Bibliography"/>
            <w:spacing w:line="480" w:lineRule="auto"/>
          </w:pPr>
        </w:pPrChange>
      </w:pPr>
      <w:bookmarkStart w:id="161" w:name="ref-p4Nl5If0"/>
      <w:bookmarkEnd w:id="157"/>
      <w:r>
        <w:t>9. Chicco D. Ten quick</w:t>
      </w:r>
      <w:r>
        <w:t xml:space="preserve"> tips for machine learning in computational biology. </w:t>
      </w:r>
      <w:proofErr w:type="spellStart"/>
      <w:r>
        <w:t>BioData</w:t>
      </w:r>
      <w:proofErr w:type="spellEnd"/>
      <w:r>
        <w:t xml:space="preserve"> Mining. 2017;10: 35. doi:</w:t>
      </w:r>
      <w:r>
        <w:fldChar w:fldCharType="begin"/>
      </w:r>
      <w:r>
        <w:instrText xml:space="preserve"> HYPERLINK "https://doi.org/10.1186/s13040-017-0155-3" \h </w:instrText>
      </w:r>
      <w:r>
        <w:fldChar w:fldCharType="separate"/>
      </w:r>
      <w:r>
        <w:rPr>
          <w:rStyle w:val="Hyperlink"/>
        </w:rPr>
        <w:t>10.1186/s13040-017-0155-3</w:t>
      </w:r>
      <w:r>
        <w:rPr>
          <w:rStyle w:val="Hyperlink"/>
        </w:rPr>
        <w:fldChar w:fldCharType="end"/>
      </w:r>
    </w:p>
    <w:p w14:paraId="09796CEE" w14:textId="77777777" w:rsidR="00232FA8" w:rsidRDefault="00A03551">
      <w:pPr>
        <w:pStyle w:val="Bibliography"/>
        <w:pPrChange w:id="162" w:author="Revision" w:date="2021-11-29T21:54:00Z">
          <w:pPr>
            <w:pStyle w:val="Bibliography"/>
            <w:spacing w:line="480" w:lineRule="auto"/>
          </w:pPr>
        </w:pPrChange>
      </w:pPr>
      <w:bookmarkStart w:id="163" w:name="ref-sqqjVz8I"/>
      <w:bookmarkEnd w:id="161"/>
      <w:r>
        <w:t>10. Rudin C, Carlson D. The Secrets of Machine Learning: Ten Things You Wish You Ha</w:t>
      </w:r>
      <w:r>
        <w:t xml:space="preserve">d Known Earlier to be More Effective at Data Analysis. </w:t>
      </w:r>
      <w:proofErr w:type="spellStart"/>
      <w:r>
        <w:t>arXiv</w:t>
      </w:r>
      <w:proofErr w:type="spellEnd"/>
      <w:r>
        <w:t xml:space="preserve">. </w:t>
      </w:r>
      <w:proofErr w:type="spellStart"/>
      <w:r>
        <w:t>arXiv</w:t>
      </w:r>
      <w:proofErr w:type="spellEnd"/>
      <w:r>
        <w:t xml:space="preserve">; 2019 Jun. Report No.: 1906.01998. Available: </w:t>
      </w:r>
      <w:r>
        <w:fldChar w:fldCharType="begin"/>
      </w:r>
      <w:r>
        <w:instrText xml:space="preserve"> HYPERLINK "https://arxiv.org/abs/1906.01998" \h </w:instrText>
      </w:r>
      <w:r>
        <w:fldChar w:fldCharType="separate"/>
      </w:r>
      <w:r>
        <w:rPr>
          <w:rStyle w:val="Hyperlink"/>
        </w:rPr>
        <w:t>https://arxiv.org/abs/1906.01998</w:t>
      </w:r>
      <w:r>
        <w:rPr>
          <w:rStyle w:val="Hyperlink"/>
        </w:rPr>
        <w:fldChar w:fldCharType="end"/>
      </w:r>
    </w:p>
    <w:p w14:paraId="1254A7BA" w14:textId="77777777" w:rsidR="00232FA8" w:rsidRDefault="00A03551">
      <w:pPr>
        <w:pStyle w:val="Bibliography"/>
        <w:rPr>
          <w:ins w:id="164" w:author="Revision" w:date="2021-11-29T21:54:00Z"/>
        </w:rPr>
      </w:pPr>
      <w:bookmarkStart w:id="165" w:name="ref-urca2RD9"/>
      <w:bookmarkEnd w:id="163"/>
      <w:r>
        <w:t xml:space="preserve">11. </w:t>
      </w:r>
      <w:ins w:id="166" w:author="Revision" w:date="2021-11-29T21:54:00Z">
        <w:r>
          <w:t xml:space="preserve">Greener JG, </w:t>
        </w:r>
        <w:proofErr w:type="spellStart"/>
        <w:r>
          <w:t>Kandathil</w:t>
        </w:r>
        <w:proofErr w:type="spellEnd"/>
        <w:r>
          <w:t xml:space="preserve"> SM, Moffat L, Jones DT. A guide</w:t>
        </w:r>
        <w:r>
          <w:t xml:space="preserve"> to machine learning for biologists. Nature Reviews Molecular Cell Biology. 2021. doi:</w:t>
        </w:r>
        <w:r>
          <w:fldChar w:fldCharType="begin"/>
        </w:r>
        <w:r>
          <w:instrText xml:space="preserve"> HYPERLINK "https://doi.org/10.1038/s41580-021-00407-0" \h </w:instrText>
        </w:r>
        <w:r>
          <w:fldChar w:fldCharType="separate"/>
        </w:r>
        <w:r>
          <w:rPr>
            <w:rStyle w:val="Hyperlink"/>
          </w:rPr>
          <w:t>10.1038/s41580-021-00407-0</w:t>
        </w:r>
        <w:r>
          <w:rPr>
            <w:rStyle w:val="Hyperlink"/>
          </w:rPr>
          <w:fldChar w:fldCharType="end"/>
        </w:r>
      </w:ins>
    </w:p>
    <w:p w14:paraId="54B34610" w14:textId="77777777" w:rsidR="00232FA8" w:rsidRDefault="00A03551">
      <w:pPr>
        <w:pStyle w:val="Bibliography"/>
        <w:pPrChange w:id="167" w:author="Revision" w:date="2021-11-29T21:54:00Z">
          <w:pPr>
            <w:pStyle w:val="Bibliography"/>
            <w:spacing w:line="480" w:lineRule="auto"/>
          </w:pPr>
        </w:pPrChange>
      </w:pPr>
      <w:bookmarkStart w:id="168" w:name="ref-1AyQuG5x7"/>
      <w:bookmarkEnd w:id="165"/>
      <w:ins w:id="169" w:author="Revision" w:date="2021-11-29T21:54:00Z">
        <w:r>
          <w:t xml:space="preserve">12. </w:t>
        </w:r>
      </w:ins>
      <w:proofErr w:type="spellStart"/>
      <w:r>
        <w:t>Grapov</w:t>
      </w:r>
      <w:proofErr w:type="spellEnd"/>
      <w:r>
        <w:t xml:space="preserve"> D, </w:t>
      </w:r>
      <w:proofErr w:type="spellStart"/>
      <w:r>
        <w:t>Fahrmann</w:t>
      </w:r>
      <w:proofErr w:type="spellEnd"/>
      <w:r>
        <w:t xml:space="preserve"> J, </w:t>
      </w:r>
      <w:proofErr w:type="spellStart"/>
      <w:r>
        <w:t>Wanichthanarak</w:t>
      </w:r>
      <w:proofErr w:type="spellEnd"/>
      <w:r>
        <w:t xml:space="preserve"> K, </w:t>
      </w:r>
      <w:proofErr w:type="spellStart"/>
      <w:r>
        <w:t>Khoomrung</w:t>
      </w:r>
      <w:proofErr w:type="spellEnd"/>
      <w:r>
        <w:t xml:space="preserve"> S. Rise of Deep Learning fo</w:t>
      </w:r>
      <w:r>
        <w:t>r Genomic, Proteomic, and Metabolomic Data Integration in Precision Medicine. OMICS: A Journal of Integrative Biology. 2018;22: 630–636. doi:</w:t>
      </w:r>
      <w:r>
        <w:fldChar w:fldCharType="begin"/>
      </w:r>
      <w:r>
        <w:instrText xml:space="preserve"> HYPERLINK "https://doi.org/10.1089/omi.2018.0097" \h </w:instrText>
      </w:r>
      <w:r>
        <w:fldChar w:fldCharType="separate"/>
      </w:r>
      <w:r>
        <w:rPr>
          <w:rStyle w:val="Hyperlink"/>
        </w:rPr>
        <w:t>10.1089/omi.2018.0097</w:t>
      </w:r>
      <w:r>
        <w:rPr>
          <w:rStyle w:val="Hyperlink"/>
        </w:rPr>
        <w:fldChar w:fldCharType="end"/>
      </w:r>
    </w:p>
    <w:p w14:paraId="7C93B631" w14:textId="311CE73B" w:rsidR="00232FA8" w:rsidRDefault="008329D4">
      <w:pPr>
        <w:pStyle w:val="Bibliography"/>
        <w:pPrChange w:id="170" w:author="Revision" w:date="2021-11-29T21:54:00Z">
          <w:pPr>
            <w:pStyle w:val="Bibliography"/>
            <w:spacing w:line="480" w:lineRule="auto"/>
          </w:pPr>
        </w:pPrChange>
      </w:pPr>
      <w:bookmarkStart w:id="171" w:name="ref-h7MUsYb3"/>
      <w:bookmarkEnd w:id="168"/>
      <w:del w:id="172" w:author="Revision" w:date="2021-11-29T21:54:00Z">
        <w:r>
          <w:delText>12</w:delText>
        </w:r>
      </w:del>
      <w:ins w:id="173" w:author="Revision" w:date="2021-11-29T21:54:00Z">
        <w:r w:rsidR="00A03551">
          <w:t>13</w:t>
        </w:r>
      </w:ins>
      <w:r w:rsidR="00A03551">
        <w:t xml:space="preserve">. Mathew A, </w:t>
      </w:r>
      <w:proofErr w:type="spellStart"/>
      <w:r w:rsidR="00A03551">
        <w:t>Amudha</w:t>
      </w:r>
      <w:proofErr w:type="spellEnd"/>
      <w:r w:rsidR="00A03551">
        <w:t xml:space="preserve"> P, </w:t>
      </w:r>
      <w:proofErr w:type="spellStart"/>
      <w:r w:rsidR="00A03551">
        <w:t>Sivakumari</w:t>
      </w:r>
      <w:proofErr w:type="spellEnd"/>
      <w:r w:rsidR="00A03551">
        <w:t xml:space="preserve"> S</w:t>
      </w:r>
      <w:r w:rsidR="00A03551">
        <w:t>. Deep Learning Techniques: An Overview. Advances in Intelligent Systems and Computing. Springer Science and Business Media LLC; 2021. doi:</w:t>
      </w:r>
      <w:r w:rsidR="00A03551">
        <w:fldChar w:fldCharType="begin"/>
      </w:r>
      <w:r w:rsidR="00A03551">
        <w:instrText xml:space="preserve"> HYPERLINK "https://doi.org/10.1007/978-981-15-3383-9_54" \h </w:instrText>
      </w:r>
      <w:r w:rsidR="00A03551">
        <w:fldChar w:fldCharType="separate"/>
      </w:r>
      <w:r w:rsidR="00A03551">
        <w:rPr>
          <w:rStyle w:val="Hyperlink"/>
        </w:rPr>
        <w:t>10.1007/978-981-15-3383-9_54</w:t>
      </w:r>
      <w:r w:rsidR="00A03551">
        <w:rPr>
          <w:rStyle w:val="Hyperlink"/>
        </w:rPr>
        <w:fldChar w:fldCharType="end"/>
      </w:r>
    </w:p>
    <w:p w14:paraId="49C16299" w14:textId="3CDF8C50" w:rsidR="00232FA8" w:rsidRDefault="008329D4">
      <w:pPr>
        <w:pStyle w:val="Bibliography"/>
        <w:pPrChange w:id="174" w:author="Revision" w:date="2021-11-29T21:54:00Z">
          <w:pPr>
            <w:pStyle w:val="Bibliography"/>
            <w:spacing w:line="480" w:lineRule="auto"/>
          </w:pPr>
        </w:pPrChange>
      </w:pPr>
      <w:bookmarkStart w:id="175" w:name="ref-sLm8UD2q"/>
      <w:bookmarkEnd w:id="171"/>
      <w:del w:id="176" w:author="Revision" w:date="2021-11-29T21:54:00Z">
        <w:r>
          <w:delText>13</w:delText>
        </w:r>
      </w:del>
      <w:ins w:id="177" w:author="Revision" w:date="2021-11-29T21:54:00Z">
        <w:r w:rsidR="00A03551">
          <w:t>14</w:t>
        </w:r>
      </w:ins>
      <w:r w:rsidR="00A03551">
        <w:t xml:space="preserve">. </w:t>
      </w:r>
      <w:proofErr w:type="spellStart"/>
      <w:r w:rsidR="00A03551">
        <w:t>Raschka</w:t>
      </w:r>
      <w:proofErr w:type="spellEnd"/>
      <w:r w:rsidR="00A03551">
        <w:t xml:space="preserve"> S, Patterson</w:t>
      </w:r>
      <w:r w:rsidR="00A03551">
        <w:t xml:space="preserve"> J, </w:t>
      </w:r>
      <w:proofErr w:type="spellStart"/>
      <w:r w:rsidR="00A03551">
        <w:t>Nolet</w:t>
      </w:r>
      <w:proofErr w:type="spellEnd"/>
      <w:r w:rsidR="00A03551">
        <w:t xml:space="preserve"> C. Machine Learning in Python: Main Developments and Technology Trends in Data Science, Machine Learning, and Artificial Intelligence. Information. 2020;11: 193. doi:</w:t>
      </w:r>
      <w:r w:rsidR="00A03551">
        <w:fldChar w:fldCharType="begin"/>
      </w:r>
      <w:r w:rsidR="00A03551">
        <w:instrText xml:space="preserve"> HYPERLINK "https://doi.org/10.3390/info11040193" \h </w:instrText>
      </w:r>
      <w:r w:rsidR="00A03551">
        <w:fldChar w:fldCharType="separate"/>
      </w:r>
      <w:r w:rsidR="00A03551">
        <w:rPr>
          <w:rStyle w:val="Hyperlink"/>
        </w:rPr>
        <w:t>10.3390/info11040193</w:t>
      </w:r>
      <w:r w:rsidR="00A03551">
        <w:rPr>
          <w:rStyle w:val="Hyperlink"/>
        </w:rPr>
        <w:fldChar w:fldCharType="end"/>
      </w:r>
    </w:p>
    <w:p w14:paraId="1AF05788" w14:textId="6716B6A5" w:rsidR="00232FA8" w:rsidRDefault="008329D4">
      <w:pPr>
        <w:pStyle w:val="Bibliography"/>
        <w:pPrChange w:id="178" w:author="Revision" w:date="2021-11-29T21:54:00Z">
          <w:pPr>
            <w:pStyle w:val="Bibliography"/>
            <w:spacing w:line="480" w:lineRule="auto"/>
          </w:pPr>
        </w:pPrChange>
      </w:pPr>
      <w:bookmarkStart w:id="179" w:name="ref-xwsS0Nlg"/>
      <w:bookmarkEnd w:id="175"/>
      <w:del w:id="180" w:author="Revision" w:date="2021-11-29T21:54:00Z">
        <w:r>
          <w:delText>14</w:delText>
        </w:r>
      </w:del>
      <w:ins w:id="181" w:author="Revision" w:date="2021-11-29T21:54:00Z">
        <w:r w:rsidR="00A03551">
          <w:t>15</w:t>
        </w:r>
      </w:ins>
      <w:r w:rsidR="00A03551">
        <w:t>.</w:t>
      </w:r>
      <w:r w:rsidR="00A03551">
        <w:t xml:space="preserve"> </w:t>
      </w:r>
      <w:proofErr w:type="spellStart"/>
      <w:r w:rsidR="00A03551">
        <w:t>Cybenko</w:t>
      </w:r>
      <w:proofErr w:type="spellEnd"/>
      <w:r w:rsidR="00A03551">
        <w:t xml:space="preserve"> G. Approximation by superpositions of a sigmoidal function. Mathematics of Control, Signals, and Systems. 1989;2: 303–314. doi:</w:t>
      </w:r>
      <w:r w:rsidR="00A03551">
        <w:fldChar w:fldCharType="begin"/>
      </w:r>
      <w:r w:rsidR="00A03551">
        <w:instrText xml:space="preserve"> HYPERLINK "https://doi.org/10.1007/bf02551274" \h </w:instrText>
      </w:r>
      <w:r w:rsidR="00A03551">
        <w:fldChar w:fldCharType="separate"/>
      </w:r>
      <w:r w:rsidR="00A03551">
        <w:rPr>
          <w:rStyle w:val="Hyperlink"/>
        </w:rPr>
        <w:t>10.1007/bf02551274</w:t>
      </w:r>
      <w:r w:rsidR="00A03551">
        <w:rPr>
          <w:rStyle w:val="Hyperlink"/>
        </w:rPr>
        <w:fldChar w:fldCharType="end"/>
      </w:r>
    </w:p>
    <w:p w14:paraId="115ACEFB" w14:textId="6D69D31F" w:rsidR="00232FA8" w:rsidRDefault="008329D4">
      <w:pPr>
        <w:pStyle w:val="Bibliography"/>
        <w:pPrChange w:id="182" w:author="Revision" w:date="2021-11-29T21:54:00Z">
          <w:pPr>
            <w:pStyle w:val="Bibliography"/>
            <w:spacing w:line="480" w:lineRule="auto"/>
          </w:pPr>
        </w:pPrChange>
      </w:pPr>
      <w:bookmarkStart w:id="183" w:name="ref-1BnILgle7"/>
      <w:bookmarkEnd w:id="179"/>
      <w:del w:id="184" w:author="Revision" w:date="2021-11-29T21:54:00Z">
        <w:r>
          <w:delText>15</w:delText>
        </w:r>
      </w:del>
      <w:ins w:id="185" w:author="Revision" w:date="2021-11-29T21:54:00Z">
        <w:r w:rsidR="00A03551">
          <w:t>16</w:t>
        </w:r>
      </w:ins>
      <w:r w:rsidR="00A03551">
        <w:t xml:space="preserve">. </w:t>
      </w:r>
      <w:proofErr w:type="spellStart"/>
      <w:r w:rsidR="00A03551">
        <w:t>Hornik</w:t>
      </w:r>
      <w:proofErr w:type="spellEnd"/>
      <w:r w:rsidR="00A03551">
        <w:t xml:space="preserve"> K. Approximation capabilities of mul</w:t>
      </w:r>
      <w:r w:rsidR="00A03551">
        <w:t>tilayer feedforward networks. Neural Networks. 1991;4: 251–257. doi:</w:t>
      </w:r>
      <w:r w:rsidR="00A03551">
        <w:fldChar w:fldCharType="begin"/>
      </w:r>
      <w:r w:rsidR="00A03551">
        <w:instrText xml:space="preserve"> HYPERLINK "https://doi.org/10.1016/0893-6080(91)90009-t" \h </w:instrText>
      </w:r>
      <w:r w:rsidR="00A03551">
        <w:fldChar w:fldCharType="separate"/>
      </w:r>
      <w:r w:rsidR="00A03551">
        <w:rPr>
          <w:rStyle w:val="Hyperlink"/>
        </w:rPr>
        <w:t>10.1016/0893-6080(91)90009-t</w:t>
      </w:r>
      <w:r w:rsidR="00A03551">
        <w:rPr>
          <w:rStyle w:val="Hyperlink"/>
        </w:rPr>
        <w:fldChar w:fldCharType="end"/>
      </w:r>
    </w:p>
    <w:p w14:paraId="63C32D1A" w14:textId="0FD53DC8" w:rsidR="00232FA8" w:rsidRDefault="008329D4">
      <w:pPr>
        <w:pStyle w:val="Bibliography"/>
        <w:rPr>
          <w:ins w:id="186" w:author="Revision" w:date="2021-11-29T21:54:00Z"/>
        </w:rPr>
      </w:pPr>
      <w:bookmarkStart w:id="187" w:name="ref-LKj3b88B"/>
      <w:bookmarkEnd w:id="183"/>
      <w:del w:id="188" w:author="Revision" w:date="2021-11-29T21:54:00Z">
        <w:r>
          <w:delText>16</w:delText>
        </w:r>
      </w:del>
      <w:ins w:id="189" w:author="Revision" w:date="2021-11-29T21:54:00Z">
        <w:r w:rsidR="00A03551">
          <w:t xml:space="preserve">17. </w:t>
        </w:r>
        <w:proofErr w:type="spellStart"/>
        <w:r w:rsidR="00A03551">
          <w:t>Buslaev</w:t>
        </w:r>
        <w:proofErr w:type="spellEnd"/>
        <w:r w:rsidR="00A03551">
          <w:t xml:space="preserve"> A, </w:t>
        </w:r>
        <w:proofErr w:type="spellStart"/>
        <w:r w:rsidR="00A03551">
          <w:t>Iglovikov</w:t>
        </w:r>
        <w:proofErr w:type="spellEnd"/>
        <w:r w:rsidR="00A03551">
          <w:t xml:space="preserve"> VI, </w:t>
        </w:r>
        <w:proofErr w:type="spellStart"/>
        <w:r w:rsidR="00A03551">
          <w:t>Khvedchenya</w:t>
        </w:r>
        <w:proofErr w:type="spellEnd"/>
        <w:r w:rsidR="00A03551">
          <w:t xml:space="preserve"> E, </w:t>
        </w:r>
        <w:proofErr w:type="spellStart"/>
        <w:r w:rsidR="00A03551">
          <w:t>Parinov</w:t>
        </w:r>
        <w:proofErr w:type="spellEnd"/>
        <w:r w:rsidR="00A03551">
          <w:t xml:space="preserve"> A, </w:t>
        </w:r>
        <w:proofErr w:type="spellStart"/>
        <w:r w:rsidR="00A03551">
          <w:t>Druzhinin</w:t>
        </w:r>
        <w:proofErr w:type="spellEnd"/>
        <w:r w:rsidR="00A03551">
          <w:t xml:space="preserve"> M, Kalinin AA. </w:t>
        </w:r>
        <w:proofErr w:type="spellStart"/>
        <w:r w:rsidR="00A03551">
          <w:t>Albumentations</w:t>
        </w:r>
        <w:proofErr w:type="spellEnd"/>
        <w:r w:rsidR="00A03551">
          <w:t>: Fast and Flexible Image Augmentations. Information. 2020;11: 125. doi:</w:t>
        </w:r>
        <w:r w:rsidR="00A03551">
          <w:fldChar w:fldCharType="begin"/>
        </w:r>
        <w:r w:rsidR="00A03551">
          <w:instrText xml:space="preserve"> HYPERLINK "https://doi.org/10.3390/info11020125" \h </w:instrText>
        </w:r>
        <w:r w:rsidR="00A03551">
          <w:fldChar w:fldCharType="separate"/>
        </w:r>
        <w:r w:rsidR="00A03551">
          <w:rPr>
            <w:rStyle w:val="Hyperlink"/>
          </w:rPr>
          <w:t>10.3390/info11020125</w:t>
        </w:r>
        <w:r w:rsidR="00A03551">
          <w:rPr>
            <w:rStyle w:val="Hyperlink"/>
          </w:rPr>
          <w:fldChar w:fldCharType="end"/>
        </w:r>
      </w:ins>
    </w:p>
    <w:p w14:paraId="51A627F2" w14:textId="77777777" w:rsidR="00232FA8" w:rsidRDefault="00A03551">
      <w:pPr>
        <w:pStyle w:val="Bibliography"/>
        <w:pPrChange w:id="190" w:author="Revision" w:date="2021-11-29T21:54:00Z">
          <w:pPr>
            <w:pStyle w:val="Bibliography"/>
            <w:spacing w:line="480" w:lineRule="auto"/>
          </w:pPr>
        </w:pPrChange>
      </w:pPr>
      <w:bookmarkStart w:id="191" w:name="ref-15N3fu3hC"/>
      <w:bookmarkEnd w:id="187"/>
      <w:ins w:id="192" w:author="Revision" w:date="2021-11-29T21:54:00Z">
        <w:r>
          <w:t>18</w:t>
        </w:r>
      </w:ins>
      <w:r>
        <w:t>. Alexander</w:t>
      </w:r>
      <w:r>
        <w:t xml:space="preserve"> Ratner, Christopher De Sa, Sen Wu, Daniel </w:t>
      </w:r>
      <w:proofErr w:type="spellStart"/>
      <w:r>
        <w:t>Selsam</w:t>
      </w:r>
      <w:proofErr w:type="spellEnd"/>
      <w:r>
        <w:t xml:space="preserve">, Christopher </w:t>
      </w:r>
      <w:proofErr w:type="spellStart"/>
      <w:r>
        <w:t>Ré</w:t>
      </w:r>
      <w:proofErr w:type="spellEnd"/>
      <w:r>
        <w:t xml:space="preserve">. Data Programming: Creating Large Training Sets, Quickly. </w:t>
      </w:r>
      <w:proofErr w:type="spellStart"/>
      <w:r>
        <w:t>arXiv</w:t>
      </w:r>
      <w:proofErr w:type="spellEnd"/>
      <w:r>
        <w:t xml:space="preserve">. </w:t>
      </w:r>
      <w:proofErr w:type="spellStart"/>
      <w:r>
        <w:t>arXiv</w:t>
      </w:r>
      <w:proofErr w:type="spellEnd"/>
      <w:r>
        <w:t xml:space="preserve">; 2016 May. Report No.: 1605.07723v3. Available: </w:t>
      </w:r>
      <w:r>
        <w:fldChar w:fldCharType="begin"/>
      </w:r>
      <w:r>
        <w:instrText xml:space="preserve"> HYPERLINK "https://arxiv.org/abs/1605.07723v3" \h </w:instrText>
      </w:r>
      <w:r>
        <w:fldChar w:fldCharType="separate"/>
      </w:r>
      <w:r>
        <w:rPr>
          <w:rStyle w:val="Hyperlink"/>
        </w:rPr>
        <w:t>https://arxiv.org</w:t>
      </w:r>
      <w:r>
        <w:rPr>
          <w:rStyle w:val="Hyperlink"/>
        </w:rPr>
        <w:t>/abs/1605.07723v3</w:t>
      </w:r>
      <w:r>
        <w:rPr>
          <w:rStyle w:val="Hyperlink"/>
        </w:rPr>
        <w:fldChar w:fldCharType="end"/>
      </w:r>
    </w:p>
    <w:p w14:paraId="6E573F29" w14:textId="02AFDC54" w:rsidR="00232FA8" w:rsidRDefault="008329D4">
      <w:pPr>
        <w:pStyle w:val="Bibliography"/>
        <w:rPr>
          <w:ins w:id="193" w:author="Revision" w:date="2021-11-29T21:54:00Z"/>
        </w:rPr>
      </w:pPr>
      <w:bookmarkStart w:id="194" w:name="ref-Kf8H6AuT"/>
      <w:bookmarkEnd w:id="191"/>
      <w:del w:id="195" w:author="Revision" w:date="2021-11-29T21:54:00Z">
        <w:r>
          <w:lastRenderedPageBreak/>
          <w:delText>17</w:delText>
        </w:r>
      </w:del>
      <w:ins w:id="196" w:author="Revision" w:date="2021-11-29T21:54:00Z">
        <w:r w:rsidR="00A03551">
          <w:t xml:space="preserve">19. Correa I, Drews P, Botelho S, de Souza MS, </w:t>
        </w:r>
        <w:proofErr w:type="spellStart"/>
        <w:r w:rsidR="00A03551">
          <w:t>Tavano</w:t>
        </w:r>
        <w:proofErr w:type="spellEnd"/>
        <w:r w:rsidR="00A03551">
          <w:t xml:space="preserve"> VM. Deep Learning for Microalgae Classification. Institute of Electrical and Electronics Engineers (IEEE). 2017. doi:</w:t>
        </w:r>
        <w:r w:rsidR="00A03551">
          <w:fldChar w:fldCharType="begin"/>
        </w:r>
        <w:r w:rsidR="00A03551">
          <w:instrText xml:space="preserve"> HYPERLINK "https://doi.org/10.1109/icmla.2017.0-183" \h </w:instrText>
        </w:r>
        <w:r w:rsidR="00A03551">
          <w:fldChar w:fldCharType="separate"/>
        </w:r>
        <w:r w:rsidR="00A03551">
          <w:rPr>
            <w:rStyle w:val="Hyperlink"/>
          </w:rPr>
          <w:t>10.1109</w:t>
        </w:r>
        <w:r w:rsidR="00A03551">
          <w:rPr>
            <w:rStyle w:val="Hyperlink"/>
          </w:rPr>
          <w:t>/icmla.2017.0-183</w:t>
        </w:r>
        <w:r w:rsidR="00A03551">
          <w:rPr>
            <w:rStyle w:val="Hyperlink"/>
          </w:rPr>
          <w:fldChar w:fldCharType="end"/>
        </w:r>
      </w:ins>
    </w:p>
    <w:p w14:paraId="241EF657" w14:textId="77777777" w:rsidR="00232FA8" w:rsidRDefault="00A03551">
      <w:pPr>
        <w:pStyle w:val="Bibliography"/>
        <w:rPr>
          <w:ins w:id="197" w:author="Revision" w:date="2021-11-29T21:54:00Z"/>
        </w:rPr>
      </w:pPr>
      <w:bookmarkStart w:id="198" w:name="ref-UxuAdies"/>
      <w:bookmarkEnd w:id="194"/>
      <w:ins w:id="199" w:author="Revision" w:date="2021-11-29T21:54:00Z">
        <w:r>
          <w:t xml:space="preserve">20. Tian S, Lu S, Li C. </w:t>
        </w:r>
        <w:proofErr w:type="spellStart"/>
        <w:r>
          <w:t>WeText</w:t>
        </w:r>
        <w:proofErr w:type="spellEnd"/>
        <w:r>
          <w:t>: Scene Text Detection under Weak Supervision. Institute of Electrical and Electronics Engineers (IEEE). 2017. doi:</w:t>
        </w:r>
        <w:r>
          <w:fldChar w:fldCharType="begin"/>
        </w:r>
        <w:r>
          <w:instrText xml:space="preserve"> HYPERLINK "https://doi.org/10.1109/iccv.2017.166" \h </w:instrText>
        </w:r>
        <w:r>
          <w:fldChar w:fldCharType="separate"/>
        </w:r>
        <w:r>
          <w:rPr>
            <w:rStyle w:val="Hyperlink"/>
          </w:rPr>
          <w:t>10.1109/iccv.2017.166</w:t>
        </w:r>
        <w:r>
          <w:rPr>
            <w:rStyle w:val="Hyperlink"/>
          </w:rPr>
          <w:fldChar w:fldCharType="end"/>
        </w:r>
      </w:ins>
    </w:p>
    <w:p w14:paraId="52DD378E" w14:textId="77777777" w:rsidR="00232FA8" w:rsidRDefault="00A03551">
      <w:pPr>
        <w:pStyle w:val="Bibliography"/>
        <w:rPr>
          <w:ins w:id="200" w:author="Revision" w:date="2021-11-29T21:54:00Z"/>
        </w:rPr>
      </w:pPr>
      <w:bookmarkStart w:id="201" w:name="ref-48PPTnlt"/>
      <w:bookmarkEnd w:id="198"/>
      <w:ins w:id="202" w:author="Revision" w:date="2021-11-29T21:54:00Z">
        <w:r>
          <w:t>21. Flint C, C</w:t>
        </w:r>
        <w:r>
          <w:t xml:space="preserve">earns M, Opel N, Redlich R, </w:t>
        </w:r>
        <w:proofErr w:type="spellStart"/>
        <w:r>
          <w:t>Mehler</w:t>
        </w:r>
        <w:proofErr w:type="spellEnd"/>
        <w:r>
          <w:t xml:space="preserve"> DMA, Emden D, et al. Systematic misestimation of machine learning performance in neuroimaging studies of depression. Neuropsychopharmacology. 2021;46: 1510–1517. doi:</w:t>
        </w:r>
        <w:r>
          <w:fldChar w:fldCharType="begin"/>
        </w:r>
        <w:r>
          <w:instrText xml:space="preserve"> HYPERLINK "https://doi.org/10.1038/s41386-021-01020-</w:instrText>
        </w:r>
        <w:r>
          <w:instrText xml:space="preserve">7" \h </w:instrText>
        </w:r>
        <w:r>
          <w:fldChar w:fldCharType="separate"/>
        </w:r>
        <w:r>
          <w:rPr>
            <w:rStyle w:val="Hyperlink"/>
          </w:rPr>
          <w:t>10.1038/s41386-021-01020-7</w:t>
        </w:r>
        <w:r>
          <w:rPr>
            <w:rStyle w:val="Hyperlink"/>
          </w:rPr>
          <w:fldChar w:fldCharType="end"/>
        </w:r>
      </w:ins>
    </w:p>
    <w:p w14:paraId="0BA91529" w14:textId="77777777" w:rsidR="00232FA8" w:rsidRDefault="00A03551">
      <w:pPr>
        <w:pStyle w:val="Bibliography"/>
        <w:rPr>
          <w:ins w:id="203" w:author="Revision" w:date="2021-11-29T21:54:00Z"/>
        </w:rPr>
      </w:pPr>
      <w:bookmarkStart w:id="204" w:name="ref-Yib9aGHv"/>
      <w:bookmarkEnd w:id="201"/>
      <w:ins w:id="205" w:author="Revision" w:date="2021-11-29T21:54:00Z">
        <w:r>
          <w:t>22. Sun C, Shrivastava A, Singh S, Gupta A. Revisiting Unreasonable Effectiveness of Data in Deep Learning Era. Institute of Electrical and Electronics Engineers (IEEE). 2017. doi:</w:t>
        </w:r>
        <w:r>
          <w:fldChar w:fldCharType="begin"/>
        </w:r>
        <w:r>
          <w:instrText xml:space="preserve"> HYPERLINK "https://doi.org/10.1109/iccv</w:instrText>
        </w:r>
        <w:r>
          <w:instrText xml:space="preserve">.2017.97" \h </w:instrText>
        </w:r>
        <w:r>
          <w:fldChar w:fldCharType="separate"/>
        </w:r>
        <w:r>
          <w:rPr>
            <w:rStyle w:val="Hyperlink"/>
          </w:rPr>
          <w:t>10.1109/iccv.2017.97</w:t>
        </w:r>
        <w:r>
          <w:rPr>
            <w:rStyle w:val="Hyperlink"/>
          </w:rPr>
          <w:fldChar w:fldCharType="end"/>
        </w:r>
      </w:ins>
    </w:p>
    <w:p w14:paraId="709D7FD0" w14:textId="77777777" w:rsidR="00232FA8" w:rsidRDefault="00A03551">
      <w:pPr>
        <w:pStyle w:val="Bibliography"/>
        <w:rPr>
          <w:ins w:id="206" w:author="Revision" w:date="2021-11-29T21:54:00Z"/>
        </w:rPr>
      </w:pPr>
      <w:bookmarkStart w:id="207" w:name="ref-wK2gaMWi"/>
      <w:bookmarkEnd w:id="204"/>
      <w:ins w:id="208" w:author="Revision" w:date="2021-11-29T21:54:00Z">
        <w:r>
          <w:t xml:space="preserve">23. </w:t>
        </w:r>
        <w:proofErr w:type="spellStart"/>
        <w:r>
          <w:t>Conneau</w:t>
        </w:r>
        <w:proofErr w:type="spellEnd"/>
        <w:r>
          <w:t xml:space="preserve"> A, Khandelwal K, Goyal N, Chaudhary V, </w:t>
        </w:r>
        <w:proofErr w:type="spellStart"/>
        <w:r>
          <w:t>Wenzek</w:t>
        </w:r>
        <w:proofErr w:type="spellEnd"/>
        <w:r>
          <w:t xml:space="preserve"> G, Guzmán F, et al. Unsupervised Cross-lingual Representation Learning at Scale. Association for Computational Linguistics (ACL). 2020. doi:</w:t>
        </w:r>
        <w:r>
          <w:fldChar w:fldCharType="begin"/>
        </w:r>
        <w:r>
          <w:instrText xml:space="preserve"> HYPERLINK "https://doi.org/10.18653/v1/2020.acl-main.747" \h </w:instrText>
        </w:r>
        <w:r>
          <w:fldChar w:fldCharType="separate"/>
        </w:r>
        <w:r>
          <w:rPr>
            <w:rStyle w:val="Hyperlink"/>
          </w:rPr>
          <w:t>10.18653/v1/2020.acl-main.747</w:t>
        </w:r>
        <w:r>
          <w:rPr>
            <w:rStyle w:val="Hyperlink"/>
          </w:rPr>
          <w:fldChar w:fldCharType="end"/>
        </w:r>
      </w:ins>
    </w:p>
    <w:p w14:paraId="653D380F" w14:textId="77777777" w:rsidR="00232FA8" w:rsidRDefault="00A03551">
      <w:pPr>
        <w:pStyle w:val="Bibliography"/>
        <w:pPrChange w:id="209" w:author="Revision" w:date="2021-11-29T21:54:00Z">
          <w:pPr>
            <w:pStyle w:val="Bibliography"/>
            <w:spacing w:line="480" w:lineRule="auto"/>
          </w:pPr>
        </w:pPrChange>
      </w:pPr>
      <w:bookmarkStart w:id="210" w:name="ref-iAeJlSAZ"/>
      <w:bookmarkEnd w:id="207"/>
      <w:ins w:id="211" w:author="Revision" w:date="2021-11-29T21:54:00Z">
        <w:r>
          <w:t>24</w:t>
        </w:r>
      </w:ins>
      <w:r>
        <w:t xml:space="preserve">. Cho J, Lee K, Shin E, Choy G, Do S. How much data is needed to train a medical image deep learning system to achieve necessary high accuracy? </w:t>
      </w:r>
      <w:proofErr w:type="spellStart"/>
      <w:r>
        <w:t>arXiv</w:t>
      </w:r>
      <w:proofErr w:type="spellEnd"/>
      <w:r>
        <w:t xml:space="preserve">. </w:t>
      </w:r>
      <w:proofErr w:type="spellStart"/>
      <w:r>
        <w:t>arXiv</w:t>
      </w:r>
      <w:proofErr w:type="spellEnd"/>
      <w:r>
        <w:t>; 201</w:t>
      </w:r>
      <w:r>
        <w:t xml:space="preserve">6 Jan. Report No.: 1511.06348. Available: </w:t>
      </w:r>
      <w:r>
        <w:fldChar w:fldCharType="begin"/>
      </w:r>
      <w:r>
        <w:instrText xml:space="preserve"> HYPERLINK "https://arxiv.org/abs/1511.06348" \h </w:instrText>
      </w:r>
      <w:r>
        <w:fldChar w:fldCharType="separate"/>
      </w:r>
      <w:r>
        <w:rPr>
          <w:rStyle w:val="Hyperlink"/>
        </w:rPr>
        <w:t>https://arxiv.org/abs/1511.06348</w:t>
      </w:r>
      <w:r>
        <w:rPr>
          <w:rStyle w:val="Hyperlink"/>
        </w:rPr>
        <w:fldChar w:fldCharType="end"/>
      </w:r>
    </w:p>
    <w:p w14:paraId="789C8E0F" w14:textId="2FA43E9C" w:rsidR="00232FA8" w:rsidRDefault="008329D4">
      <w:pPr>
        <w:pStyle w:val="Bibliography"/>
        <w:pPrChange w:id="212" w:author="Revision" w:date="2021-11-29T21:54:00Z">
          <w:pPr>
            <w:pStyle w:val="Bibliography"/>
            <w:spacing w:line="480" w:lineRule="auto"/>
          </w:pPr>
        </w:pPrChange>
      </w:pPr>
      <w:bookmarkStart w:id="213" w:name="ref-L7EocHX2"/>
      <w:bookmarkEnd w:id="210"/>
      <w:del w:id="214" w:author="Revision" w:date="2021-11-29T21:54:00Z">
        <w:r>
          <w:delText>18</w:delText>
        </w:r>
      </w:del>
      <w:ins w:id="215" w:author="Revision" w:date="2021-11-29T21:54:00Z">
        <w:r w:rsidR="00A03551">
          <w:t>25</w:t>
        </w:r>
      </w:ins>
      <w:r w:rsidR="00A03551">
        <w:t>. Sze V, Chen Y-H, Yang T-J, Emer JS. Efficient Processing of Deep Neural Networks: A Tutorial and Survey. Proceedings of the I</w:t>
      </w:r>
      <w:r w:rsidR="00A03551">
        <w:t>EEE. 2017;105: 2295–2329. doi:</w:t>
      </w:r>
      <w:r w:rsidR="00A03551">
        <w:fldChar w:fldCharType="begin"/>
      </w:r>
      <w:r w:rsidR="00A03551">
        <w:instrText xml:space="preserve"> HYPERLINK "https://doi.org/10.1109/jproc.2017.2761740" \h </w:instrText>
      </w:r>
      <w:r w:rsidR="00A03551">
        <w:fldChar w:fldCharType="separate"/>
      </w:r>
      <w:r w:rsidR="00A03551">
        <w:rPr>
          <w:rStyle w:val="Hyperlink"/>
        </w:rPr>
        <w:t>10.1109/jproc.2017.2761740</w:t>
      </w:r>
      <w:r w:rsidR="00A03551">
        <w:rPr>
          <w:rStyle w:val="Hyperlink"/>
        </w:rPr>
        <w:fldChar w:fldCharType="end"/>
      </w:r>
    </w:p>
    <w:p w14:paraId="2902C3E5" w14:textId="4B02B413" w:rsidR="00232FA8" w:rsidRDefault="008329D4">
      <w:pPr>
        <w:pStyle w:val="Bibliography"/>
        <w:pPrChange w:id="216" w:author="Revision" w:date="2021-11-29T21:54:00Z">
          <w:pPr>
            <w:pStyle w:val="Bibliography"/>
            <w:spacing w:line="480" w:lineRule="auto"/>
          </w:pPr>
        </w:pPrChange>
      </w:pPr>
      <w:bookmarkStart w:id="217" w:name="ref-bYOaJHMe"/>
      <w:bookmarkEnd w:id="213"/>
      <w:del w:id="218" w:author="Revision" w:date="2021-11-29T21:54:00Z">
        <w:r>
          <w:delText>19</w:delText>
        </w:r>
      </w:del>
      <w:ins w:id="219" w:author="Revision" w:date="2021-11-29T21:54:00Z">
        <w:r w:rsidR="00A03551">
          <w:t>26</w:t>
        </w:r>
      </w:ins>
      <w:r w:rsidR="00A03551">
        <w:t xml:space="preserve">. Brown TB, Mann B, Ryder N, Subbiah M, Kaplan J, </w:t>
      </w:r>
      <w:proofErr w:type="spellStart"/>
      <w:r w:rsidR="00A03551">
        <w:t>Dhariwal</w:t>
      </w:r>
      <w:proofErr w:type="spellEnd"/>
      <w:r w:rsidR="00A03551">
        <w:t xml:space="preserve"> P, et al. Language Models are Few-Shot Learners. </w:t>
      </w:r>
      <w:proofErr w:type="spellStart"/>
      <w:r w:rsidR="00A03551">
        <w:t>arXiv</w:t>
      </w:r>
      <w:proofErr w:type="spellEnd"/>
      <w:r w:rsidR="00A03551">
        <w:t xml:space="preserve">. </w:t>
      </w:r>
      <w:proofErr w:type="spellStart"/>
      <w:r w:rsidR="00A03551">
        <w:t>arXiv</w:t>
      </w:r>
      <w:proofErr w:type="spellEnd"/>
      <w:r w:rsidR="00A03551">
        <w:t>; 2020 Jul. Rep</w:t>
      </w:r>
      <w:r w:rsidR="00A03551">
        <w:t xml:space="preserve">ort No.: 2005.14165. Available: </w:t>
      </w:r>
      <w:r w:rsidR="00A03551">
        <w:fldChar w:fldCharType="begin"/>
      </w:r>
      <w:r w:rsidR="00A03551">
        <w:instrText xml:space="preserve"> HYPERLINK "https://arxiv.org/abs/2005.14165" \h </w:instrText>
      </w:r>
      <w:r w:rsidR="00A03551">
        <w:fldChar w:fldCharType="separate"/>
      </w:r>
      <w:r w:rsidR="00A03551">
        <w:rPr>
          <w:rStyle w:val="Hyperlink"/>
        </w:rPr>
        <w:t>https://arxiv.org/abs/2005.14165</w:t>
      </w:r>
      <w:r w:rsidR="00A03551">
        <w:rPr>
          <w:rStyle w:val="Hyperlink"/>
        </w:rPr>
        <w:fldChar w:fldCharType="end"/>
      </w:r>
    </w:p>
    <w:p w14:paraId="6A21F823" w14:textId="41C31FBC" w:rsidR="00232FA8" w:rsidRDefault="008329D4">
      <w:pPr>
        <w:pStyle w:val="Bibliography"/>
        <w:pPrChange w:id="220" w:author="Revision" w:date="2021-11-29T21:54:00Z">
          <w:pPr>
            <w:pStyle w:val="Bibliography"/>
            <w:spacing w:line="480" w:lineRule="auto"/>
          </w:pPr>
        </w:pPrChange>
      </w:pPr>
      <w:bookmarkStart w:id="221" w:name="ref-1CnZlKOVj"/>
      <w:bookmarkEnd w:id="217"/>
      <w:del w:id="222" w:author="Revision" w:date="2021-11-29T21:54:00Z">
        <w:r>
          <w:delText>20</w:delText>
        </w:r>
      </w:del>
      <w:ins w:id="223" w:author="Revision" w:date="2021-11-29T21:54:00Z">
        <w:r w:rsidR="00A03551">
          <w:t>27</w:t>
        </w:r>
      </w:ins>
      <w:r w:rsidR="00A03551">
        <w:t xml:space="preserve">. </w:t>
      </w:r>
      <w:proofErr w:type="spellStart"/>
      <w:r w:rsidR="00A03551">
        <w:t>Strubell</w:t>
      </w:r>
      <w:proofErr w:type="spellEnd"/>
      <w:r w:rsidR="00A03551">
        <w:t xml:space="preserve"> E, Ganesh A, McCallum A. Energy and Policy Considerations for Deep Learning in NLP. </w:t>
      </w:r>
      <w:proofErr w:type="spellStart"/>
      <w:r w:rsidR="00A03551">
        <w:t>arXiv</w:t>
      </w:r>
      <w:proofErr w:type="spellEnd"/>
      <w:r w:rsidR="00A03551">
        <w:t xml:space="preserve">. </w:t>
      </w:r>
      <w:proofErr w:type="spellStart"/>
      <w:r w:rsidR="00A03551">
        <w:t>arXiv</w:t>
      </w:r>
      <w:proofErr w:type="spellEnd"/>
      <w:r w:rsidR="00A03551">
        <w:t>; 2019 Jun. Report No.: 1906.0</w:t>
      </w:r>
      <w:r w:rsidR="00A03551">
        <w:t xml:space="preserve">2243. Available: </w:t>
      </w:r>
      <w:r w:rsidR="00A03551">
        <w:fldChar w:fldCharType="begin"/>
      </w:r>
      <w:r w:rsidR="00A03551">
        <w:instrText xml:space="preserve"> HYPERLINK "https://arxiv.org/abs/1906.02243" \h </w:instrText>
      </w:r>
      <w:r w:rsidR="00A03551">
        <w:fldChar w:fldCharType="separate"/>
      </w:r>
      <w:r w:rsidR="00A03551">
        <w:rPr>
          <w:rStyle w:val="Hyperlink"/>
        </w:rPr>
        <w:t>https://arxiv.org/abs/1906.02243</w:t>
      </w:r>
      <w:r w:rsidR="00A03551">
        <w:rPr>
          <w:rStyle w:val="Hyperlink"/>
        </w:rPr>
        <w:fldChar w:fldCharType="end"/>
      </w:r>
    </w:p>
    <w:p w14:paraId="34394FA6" w14:textId="75A5392C" w:rsidR="00232FA8" w:rsidRDefault="008329D4">
      <w:pPr>
        <w:pStyle w:val="Bibliography"/>
        <w:pPrChange w:id="224" w:author="Revision" w:date="2021-11-29T21:54:00Z">
          <w:pPr>
            <w:pStyle w:val="Bibliography"/>
            <w:spacing w:line="480" w:lineRule="auto"/>
          </w:pPr>
        </w:pPrChange>
      </w:pPr>
      <w:bookmarkStart w:id="225" w:name="ref-703iLzmh"/>
      <w:bookmarkEnd w:id="221"/>
      <w:del w:id="226" w:author="Revision" w:date="2021-11-29T21:54:00Z">
        <w:r>
          <w:delText>21</w:delText>
        </w:r>
      </w:del>
      <w:ins w:id="227" w:author="Revision" w:date="2021-11-29T21:54:00Z">
        <w:r w:rsidR="00A03551">
          <w:t>28</w:t>
        </w:r>
      </w:ins>
      <w:r w:rsidR="00A03551">
        <w:t xml:space="preserve">. </w:t>
      </w:r>
      <w:proofErr w:type="spellStart"/>
      <w:r w:rsidR="00A03551">
        <w:t>Madani</w:t>
      </w:r>
      <w:proofErr w:type="spellEnd"/>
      <w:r w:rsidR="00A03551">
        <w:t xml:space="preserve"> A, McCann B, Naik N, </w:t>
      </w:r>
      <w:proofErr w:type="spellStart"/>
      <w:r w:rsidR="00A03551">
        <w:t>Keskar</w:t>
      </w:r>
      <w:proofErr w:type="spellEnd"/>
      <w:r w:rsidR="00A03551">
        <w:t xml:space="preserve"> NS, Anand N, </w:t>
      </w:r>
      <w:proofErr w:type="spellStart"/>
      <w:r w:rsidR="00A03551">
        <w:t>Eguchi</w:t>
      </w:r>
      <w:proofErr w:type="spellEnd"/>
      <w:r w:rsidR="00A03551">
        <w:t xml:space="preserve"> RR, et al. </w:t>
      </w:r>
      <w:proofErr w:type="spellStart"/>
      <w:r w:rsidR="00A03551">
        <w:t>ProGen</w:t>
      </w:r>
      <w:proofErr w:type="spellEnd"/>
      <w:r w:rsidR="00A03551">
        <w:t xml:space="preserve">: Language Modeling for Protein Generation. </w:t>
      </w:r>
      <w:proofErr w:type="spellStart"/>
      <w:r w:rsidR="00A03551">
        <w:t>arXiv</w:t>
      </w:r>
      <w:proofErr w:type="spellEnd"/>
      <w:r w:rsidR="00A03551">
        <w:t xml:space="preserve">. </w:t>
      </w:r>
      <w:proofErr w:type="spellStart"/>
      <w:r w:rsidR="00A03551">
        <w:t>arXiv</w:t>
      </w:r>
      <w:proofErr w:type="spellEnd"/>
      <w:r w:rsidR="00A03551">
        <w:t>; 2020 Apr. Report No.</w:t>
      </w:r>
      <w:r w:rsidR="00A03551">
        <w:t xml:space="preserve">: 2004.03497. Available: </w:t>
      </w:r>
      <w:r w:rsidR="00A03551">
        <w:fldChar w:fldCharType="begin"/>
      </w:r>
      <w:r w:rsidR="00A03551">
        <w:instrText xml:space="preserve"> HYPERLINK "https://arxiv.org/abs/2004.03497" \h </w:instrText>
      </w:r>
      <w:r w:rsidR="00A03551">
        <w:fldChar w:fldCharType="separate"/>
      </w:r>
      <w:r w:rsidR="00A03551">
        <w:rPr>
          <w:rStyle w:val="Hyperlink"/>
        </w:rPr>
        <w:t>https://arxiv.org/abs/2004.03497</w:t>
      </w:r>
      <w:r w:rsidR="00A03551">
        <w:rPr>
          <w:rStyle w:val="Hyperlink"/>
        </w:rPr>
        <w:fldChar w:fldCharType="end"/>
      </w:r>
    </w:p>
    <w:p w14:paraId="15B17397" w14:textId="5E8F50EE" w:rsidR="00232FA8" w:rsidRDefault="008329D4">
      <w:pPr>
        <w:pStyle w:val="Bibliography"/>
        <w:pPrChange w:id="228" w:author="Revision" w:date="2021-11-29T21:54:00Z">
          <w:pPr>
            <w:pStyle w:val="Bibliography"/>
            <w:spacing w:line="480" w:lineRule="auto"/>
          </w:pPr>
        </w:pPrChange>
      </w:pPr>
      <w:bookmarkStart w:id="229" w:name="ref-19sSkUYfR"/>
      <w:bookmarkEnd w:id="225"/>
      <w:del w:id="230" w:author="Revision" w:date="2021-11-29T21:54:00Z">
        <w:r>
          <w:delText>22</w:delText>
        </w:r>
      </w:del>
      <w:ins w:id="231" w:author="Revision" w:date="2021-11-29T21:54:00Z">
        <w:r w:rsidR="00A03551">
          <w:t>29</w:t>
        </w:r>
      </w:ins>
      <w:r w:rsidR="00A03551">
        <w:t xml:space="preserve">. </w:t>
      </w:r>
      <w:proofErr w:type="spellStart"/>
      <w:r w:rsidR="00A03551">
        <w:t>Elnaggar</w:t>
      </w:r>
      <w:proofErr w:type="spellEnd"/>
      <w:r w:rsidR="00A03551">
        <w:t xml:space="preserve"> A, </w:t>
      </w:r>
      <w:proofErr w:type="spellStart"/>
      <w:r w:rsidR="00A03551">
        <w:t>Heinzinger</w:t>
      </w:r>
      <w:proofErr w:type="spellEnd"/>
      <w:r w:rsidR="00A03551">
        <w:t xml:space="preserve"> M, </w:t>
      </w:r>
      <w:proofErr w:type="spellStart"/>
      <w:r w:rsidR="00A03551">
        <w:t>Dallago</w:t>
      </w:r>
      <w:proofErr w:type="spellEnd"/>
      <w:r w:rsidR="00A03551">
        <w:t xml:space="preserve"> C, </w:t>
      </w:r>
      <w:proofErr w:type="spellStart"/>
      <w:r w:rsidR="00A03551">
        <w:t>Rihawi</w:t>
      </w:r>
      <w:proofErr w:type="spellEnd"/>
      <w:r w:rsidR="00A03551">
        <w:t xml:space="preserve"> G, Wang Y, Jones L, et al. </w:t>
      </w:r>
      <w:proofErr w:type="spellStart"/>
      <w:r w:rsidR="00A03551">
        <w:t>ProtTrans</w:t>
      </w:r>
      <w:proofErr w:type="spellEnd"/>
      <w:r w:rsidR="00A03551">
        <w:t>: Towards Cracking the Language of Life’s Code Through Self-Su</w:t>
      </w:r>
      <w:r w:rsidR="00A03551">
        <w:t xml:space="preserve">pervised Deep Learning and High Performance Computing. </w:t>
      </w:r>
      <w:proofErr w:type="spellStart"/>
      <w:r w:rsidR="00A03551">
        <w:t>arXiv</w:t>
      </w:r>
      <w:proofErr w:type="spellEnd"/>
      <w:r w:rsidR="00A03551">
        <w:t xml:space="preserve">. </w:t>
      </w:r>
      <w:proofErr w:type="spellStart"/>
      <w:r w:rsidR="00A03551">
        <w:t>arXiv</w:t>
      </w:r>
      <w:proofErr w:type="spellEnd"/>
      <w:r w:rsidR="00A03551">
        <w:t xml:space="preserve">; 2021 May. Report No.: 2007.06225. Available: </w:t>
      </w:r>
      <w:r w:rsidR="00A03551">
        <w:fldChar w:fldCharType="begin"/>
      </w:r>
      <w:r w:rsidR="00A03551">
        <w:instrText xml:space="preserve"> HYPERLINK "https://arxiv.org/abs/2007.06225" \h </w:instrText>
      </w:r>
      <w:r w:rsidR="00A03551">
        <w:fldChar w:fldCharType="separate"/>
      </w:r>
      <w:r w:rsidR="00A03551">
        <w:rPr>
          <w:rStyle w:val="Hyperlink"/>
        </w:rPr>
        <w:t>https://arxiv.org/abs/2007.06225</w:t>
      </w:r>
      <w:r w:rsidR="00A03551">
        <w:rPr>
          <w:rStyle w:val="Hyperlink"/>
        </w:rPr>
        <w:fldChar w:fldCharType="end"/>
      </w:r>
    </w:p>
    <w:p w14:paraId="53AC2AFE" w14:textId="0817039E" w:rsidR="00232FA8" w:rsidRDefault="008329D4">
      <w:pPr>
        <w:pStyle w:val="Bibliography"/>
        <w:pPrChange w:id="232" w:author="Revision" w:date="2021-11-29T21:54:00Z">
          <w:pPr>
            <w:pStyle w:val="Bibliography"/>
            <w:spacing w:line="480" w:lineRule="auto"/>
          </w:pPr>
        </w:pPrChange>
      </w:pPr>
      <w:bookmarkStart w:id="233" w:name="ref-xZbMmZFI"/>
      <w:bookmarkEnd w:id="229"/>
      <w:del w:id="234" w:author="Revision" w:date="2021-11-29T21:54:00Z">
        <w:r>
          <w:delText>23</w:delText>
        </w:r>
      </w:del>
      <w:ins w:id="235" w:author="Revision" w:date="2021-11-29T21:54:00Z">
        <w:r w:rsidR="00A03551">
          <w:t>30</w:t>
        </w:r>
      </w:ins>
      <w:r w:rsidR="00A03551">
        <w:t xml:space="preserve">. Rives A, Meier J, </w:t>
      </w:r>
      <w:proofErr w:type="spellStart"/>
      <w:r w:rsidR="00A03551">
        <w:t>Sercu</w:t>
      </w:r>
      <w:proofErr w:type="spellEnd"/>
      <w:r w:rsidR="00A03551">
        <w:t xml:space="preserve"> T, Goyal S, Lin Z, Liu J, et </w:t>
      </w:r>
      <w:r w:rsidR="00A03551">
        <w:t xml:space="preserve">al. Biological structure and function emerge from scaling unsupervised learning to 250 million protein sequences. </w:t>
      </w:r>
      <w:del w:id="236" w:author="Revision" w:date="2021-11-29T21:54:00Z">
        <w:r>
          <w:delText>Cold Spring Harbor Laboratory. 2020.</w:delText>
        </w:r>
      </w:del>
      <w:ins w:id="237" w:author="Revision" w:date="2021-11-29T21:54:00Z">
        <w:r w:rsidR="00A03551">
          <w:t>Proceedings of the National Academy of Sciences. 2021;118: e2016239118.</w:t>
        </w:r>
      </w:ins>
      <w:r w:rsidR="00A03551">
        <w:t xml:space="preserve"> doi:</w:t>
      </w:r>
      <w:r w:rsidR="00A03551">
        <w:fldChar w:fldCharType="begin"/>
      </w:r>
      <w:r w:rsidR="00A03551">
        <w:instrText xml:space="preserve"> HYPERLINK "https://doi.org/10.</w:instrText>
      </w:r>
      <w:del w:id="238" w:author="Revision" w:date="2021-11-29T21:54:00Z">
        <w:r w:rsidR="00A03551">
          <w:delInstrText>1101/622803</w:delInstrText>
        </w:r>
      </w:del>
      <w:ins w:id="239" w:author="Revision" w:date="2021-11-29T21:54:00Z">
        <w:r w:rsidR="00A03551">
          <w:instrText>1073/pnas.2016239118</w:instrText>
        </w:r>
      </w:ins>
      <w:r w:rsidR="00A03551">
        <w:instrText xml:space="preserve">" \h </w:instrText>
      </w:r>
      <w:r w:rsidR="00A03551">
        <w:fldChar w:fldCharType="separate"/>
      </w:r>
      <w:r w:rsidR="00A03551">
        <w:rPr>
          <w:rStyle w:val="Hyperlink"/>
        </w:rPr>
        <w:t>10.</w:t>
      </w:r>
      <w:del w:id="240" w:author="Revision" w:date="2021-11-29T21:54:00Z">
        <w:r>
          <w:rPr>
            <w:rStyle w:val="Hyperlink"/>
          </w:rPr>
          <w:delText>1101/622803</w:delText>
        </w:r>
      </w:del>
      <w:ins w:id="241" w:author="Revision" w:date="2021-11-29T21:54:00Z">
        <w:r w:rsidR="00A03551">
          <w:rPr>
            <w:rStyle w:val="Hyperlink"/>
          </w:rPr>
          <w:t>1073</w:t>
        </w:r>
        <w:r w:rsidR="00A03551">
          <w:rPr>
            <w:rStyle w:val="Hyperlink"/>
          </w:rPr>
          <w:t>/pnas.2016239118</w:t>
        </w:r>
      </w:ins>
      <w:r w:rsidR="00A03551">
        <w:rPr>
          <w:rStyle w:val="Hyperlink"/>
        </w:rPr>
        <w:fldChar w:fldCharType="end"/>
      </w:r>
    </w:p>
    <w:p w14:paraId="0EFA2286" w14:textId="75F27300" w:rsidR="00232FA8" w:rsidRDefault="008329D4">
      <w:pPr>
        <w:pStyle w:val="Bibliography"/>
        <w:pPrChange w:id="242" w:author="Revision" w:date="2021-11-29T21:54:00Z">
          <w:pPr>
            <w:pStyle w:val="Bibliography"/>
            <w:spacing w:line="480" w:lineRule="auto"/>
          </w:pPr>
        </w:pPrChange>
      </w:pPr>
      <w:bookmarkStart w:id="243" w:name="ref-E2JcoiqW"/>
      <w:bookmarkEnd w:id="233"/>
      <w:del w:id="244" w:author="Revision" w:date="2021-11-29T21:54:00Z">
        <w:r>
          <w:lastRenderedPageBreak/>
          <w:delText>24</w:delText>
        </w:r>
      </w:del>
      <w:ins w:id="245" w:author="Revision" w:date="2021-11-29T21:54:00Z">
        <w:r w:rsidR="00A03551">
          <w:t>31</w:t>
        </w:r>
      </w:ins>
      <w:r w:rsidR="00A03551">
        <w:t xml:space="preserve">. </w:t>
      </w:r>
      <w:proofErr w:type="spellStart"/>
      <w:r w:rsidR="00A03551">
        <w:t>Alsouda</w:t>
      </w:r>
      <w:proofErr w:type="spellEnd"/>
      <w:r w:rsidR="00A03551">
        <w:t xml:space="preserve"> Y, </w:t>
      </w:r>
      <w:proofErr w:type="spellStart"/>
      <w:r w:rsidR="00A03551">
        <w:t>Pllana</w:t>
      </w:r>
      <w:proofErr w:type="spellEnd"/>
      <w:r w:rsidR="00A03551">
        <w:t xml:space="preserve"> S, </w:t>
      </w:r>
      <w:proofErr w:type="spellStart"/>
      <w:r w:rsidR="00A03551">
        <w:t>Kurti</w:t>
      </w:r>
      <w:proofErr w:type="spellEnd"/>
      <w:r w:rsidR="00A03551">
        <w:t xml:space="preserve"> A. A Machine Learning Driven IoT Solution for Noise Classification in Smart Cities. </w:t>
      </w:r>
      <w:proofErr w:type="spellStart"/>
      <w:r w:rsidR="00A03551">
        <w:t>arXiv</w:t>
      </w:r>
      <w:proofErr w:type="spellEnd"/>
      <w:r w:rsidR="00A03551">
        <w:t xml:space="preserve">. </w:t>
      </w:r>
      <w:proofErr w:type="spellStart"/>
      <w:r w:rsidR="00A03551">
        <w:t>arXiv</w:t>
      </w:r>
      <w:proofErr w:type="spellEnd"/>
      <w:r w:rsidR="00A03551">
        <w:t xml:space="preserve">; 2018 Sep. Report No.: 1809.00238. Available: </w:t>
      </w:r>
      <w:r w:rsidR="00A03551">
        <w:fldChar w:fldCharType="begin"/>
      </w:r>
      <w:r w:rsidR="00A03551">
        <w:instrText xml:space="preserve"> HYPERLINK "https://arxiv.org/abs/1809.00238" \h </w:instrText>
      </w:r>
      <w:r w:rsidR="00A03551">
        <w:fldChar w:fldCharType="separate"/>
      </w:r>
      <w:r w:rsidR="00A03551">
        <w:rPr>
          <w:rStyle w:val="Hyperlink"/>
        </w:rPr>
        <w:t>https://arxiv</w:t>
      </w:r>
      <w:r w:rsidR="00A03551">
        <w:rPr>
          <w:rStyle w:val="Hyperlink"/>
        </w:rPr>
        <w:t>.org/abs/1809.00238</w:t>
      </w:r>
      <w:r w:rsidR="00A03551">
        <w:rPr>
          <w:rStyle w:val="Hyperlink"/>
        </w:rPr>
        <w:fldChar w:fldCharType="end"/>
      </w:r>
    </w:p>
    <w:p w14:paraId="2D0B36C3" w14:textId="7132C673" w:rsidR="00232FA8" w:rsidRDefault="008329D4">
      <w:pPr>
        <w:pStyle w:val="Bibliography"/>
        <w:pPrChange w:id="246" w:author="Revision" w:date="2021-11-29T21:54:00Z">
          <w:pPr>
            <w:pStyle w:val="Bibliography"/>
            <w:spacing w:line="480" w:lineRule="auto"/>
          </w:pPr>
        </w:pPrChange>
      </w:pPr>
      <w:bookmarkStart w:id="247" w:name="ref-hOeUlCvS"/>
      <w:bookmarkEnd w:id="243"/>
      <w:del w:id="248" w:author="Revision" w:date="2021-11-29T21:54:00Z">
        <w:r>
          <w:delText>25</w:delText>
        </w:r>
      </w:del>
      <w:ins w:id="249" w:author="Revision" w:date="2021-11-29T21:54:00Z">
        <w:r w:rsidR="00A03551">
          <w:t>32</w:t>
        </w:r>
      </w:ins>
      <w:r w:rsidR="00A03551">
        <w:t xml:space="preserve">. Abadi M, Agarwal A, Barham P, </w:t>
      </w:r>
      <w:proofErr w:type="spellStart"/>
      <w:r w:rsidR="00A03551">
        <w:t>Brevdo</w:t>
      </w:r>
      <w:proofErr w:type="spellEnd"/>
      <w:r w:rsidR="00A03551">
        <w:t xml:space="preserve"> E, Chen Z, </w:t>
      </w:r>
      <w:proofErr w:type="spellStart"/>
      <w:r w:rsidR="00A03551">
        <w:t>Citro</w:t>
      </w:r>
      <w:proofErr w:type="spellEnd"/>
      <w:r w:rsidR="00A03551">
        <w:t xml:space="preserve"> C, et al. TensorFlow: Large-Scale Machine Learning on Heterogeneous Distributed Systems. </w:t>
      </w:r>
      <w:proofErr w:type="spellStart"/>
      <w:r w:rsidR="00A03551">
        <w:t>arXiv</w:t>
      </w:r>
      <w:proofErr w:type="spellEnd"/>
      <w:r w:rsidR="00A03551">
        <w:t xml:space="preserve">. </w:t>
      </w:r>
      <w:proofErr w:type="spellStart"/>
      <w:r w:rsidR="00A03551">
        <w:t>arXiv</w:t>
      </w:r>
      <w:proofErr w:type="spellEnd"/>
      <w:r w:rsidR="00A03551">
        <w:t xml:space="preserve">; 2016 Mar. Report No.: 1603.04467. Available: </w:t>
      </w:r>
      <w:r w:rsidR="00A03551">
        <w:fldChar w:fldCharType="begin"/>
      </w:r>
      <w:r w:rsidR="00A03551">
        <w:instrText xml:space="preserve"> HYPERLINK "https://arxiv.or</w:instrText>
      </w:r>
      <w:r w:rsidR="00A03551">
        <w:instrText xml:space="preserve">g/abs/1603.04467" \h </w:instrText>
      </w:r>
      <w:r w:rsidR="00A03551">
        <w:fldChar w:fldCharType="separate"/>
      </w:r>
      <w:r w:rsidR="00A03551">
        <w:rPr>
          <w:rStyle w:val="Hyperlink"/>
        </w:rPr>
        <w:t>https://arxiv.org/abs/1603.04467</w:t>
      </w:r>
      <w:r w:rsidR="00A03551">
        <w:rPr>
          <w:rStyle w:val="Hyperlink"/>
        </w:rPr>
        <w:fldChar w:fldCharType="end"/>
      </w:r>
    </w:p>
    <w:p w14:paraId="2240A6A4" w14:textId="43F428EE" w:rsidR="00232FA8" w:rsidRDefault="008329D4">
      <w:pPr>
        <w:pStyle w:val="Bibliography"/>
        <w:pPrChange w:id="250" w:author="Revision" w:date="2021-11-29T21:54:00Z">
          <w:pPr>
            <w:pStyle w:val="Bibliography"/>
            <w:spacing w:line="480" w:lineRule="auto"/>
          </w:pPr>
        </w:pPrChange>
      </w:pPr>
      <w:bookmarkStart w:id="251" w:name="ref-iTP4h1rX"/>
      <w:bookmarkEnd w:id="247"/>
      <w:del w:id="252" w:author="Revision" w:date="2021-11-29T21:54:00Z">
        <w:r>
          <w:delText>26</w:delText>
        </w:r>
      </w:del>
      <w:ins w:id="253" w:author="Revision" w:date="2021-11-29T21:54:00Z">
        <w:r w:rsidR="00A03551">
          <w:t>33</w:t>
        </w:r>
      </w:ins>
      <w:r w:rsidR="00A03551">
        <w:t xml:space="preserve">. </w:t>
      </w:r>
      <w:proofErr w:type="spellStart"/>
      <w:r w:rsidR="00A03551">
        <w:t>Paszke</w:t>
      </w:r>
      <w:proofErr w:type="spellEnd"/>
      <w:r w:rsidR="00A03551">
        <w:t xml:space="preserve"> A, Gross S, Massa F, </w:t>
      </w:r>
      <w:proofErr w:type="spellStart"/>
      <w:r w:rsidR="00A03551">
        <w:t>Lerer</w:t>
      </w:r>
      <w:proofErr w:type="spellEnd"/>
      <w:r w:rsidR="00A03551">
        <w:t xml:space="preserve"> A, Bradbury J, </w:t>
      </w:r>
      <w:proofErr w:type="spellStart"/>
      <w:r w:rsidR="00A03551">
        <w:t>Chanan</w:t>
      </w:r>
      <w:proofErr w:type="spellEnd"/>
      <w:r w:rsidR="00A03551">
        <w:t xml:space="preserve"> G, et al. </w:t>
      </w:r>
      <w:proofErr w:type="spellStart"/>
      <w:r w:rsidR="00A03551">
        <w:t>PyTorch</w:t>
      </w:r>
      <w:proofErr w:type="spellEnd"/>
      <w:r w:rsidR="00A03551">
        <w:t xml:space="preserve">: An Imperative Style, High-Performance Deep Learning Library. </w:t>
      </w:r>
      <w:proofErr w:type="spellStart"/>
      <w:r w:rsidR="00A03551">
        <w:t>arXiv</w:t>
      </w:r>
      <w:proofErr w:type="spellEnd"/>
      <w:r w:rsidR="00A03551">
        <w:t xml:space="preserve">. </w:t>
      </w:r>
      <w:proofErr w:type="spellStart"/>
      <w:r w:rsidR="00A03551">
        <w:t>arXiv</w:t>
      </w:r>
      <w:proofErr w:type="spellEnd"/>
      <w:r w:rsidR="00A03551">
        <w:t xml:space="preserve">; 2019 Dec. Report No.: 1912.01703. Available: </w:t>
      </w:r>
      <w:r w:rsidR="00A03551">
        <w:fldChar w:fldCharType="begin"/>
      </w:r>
      <w:r w:rsidR="00A03551">
        <w:instrText xml:space="preserve"> HYPERLINK "https://arxiv.org/abs/1912.01703" \h </w:instrText>
      </w:r>
      <w:r w:rsidR="00A03551">
        <w:fldChar w:fldCharType="separate"/>
      </w:r>
      <w:r w:rsidR="00A03551">
        <w:rPr>
          <w:rStyle w:val="Hyperlink"/>
        </w:rPr>
        <w:t>https://arxiv.org/abs/1912.01703</w:t>
      </w:r>
      <w:r w:rsidR="00A03551">
        <w:rPr>
          <w:rStyle w:val="Hyperlink"/>
        </w:rPr>
        <w:fldChar w:fldCharType="end"/>
      </w:r>
    </w:p>
    <w:p w14:paraId="2545A637" w14:textId="08D315BF" w:rsidR="00232FA8" w:rsidRDefault="008329D4">
      <w:pPr>
        <w:pStyle w:val="Bibliography"/>
        <w:pPrChange w:id="254" w:author="Revision" w:date="2021-11-29T21:54:00Z">
          <w:pPr>
            <w:pStyle w:val="Bibliography"/>
            <w:spacing w:line="480" w:lineRule="auto"/>
          </w:pPr>
        </w:pPrChange>
      </w:pPr>
      <w:bookmarkStart w:id="255" w:name="ref-TXT7Jt5l"/>
      <w:bookmarkEnd w:id="251"/>
      <w:del w:id="256" w:author="Revision" w:date="2021-11-29T21:54:00Z">
        <w:r>
          <w:delText>27</w:delText>
        </w:r>
      </w:del>
      <w:ins w:id="257" w:author="Revision" w:date="2021-11-29T21:54:00Z">
        <w:r w:rsidR="00A03551">
          <w:t>34</w:t>
        </w:r>
      </w:ins>
      <w:r w:rsidR="00A03551">
        <w:t xml:space="preserve">. </w:t>
      </w:r>
      <w:proofErr w:type="spellStart"/>
      <w:r w:rsidR="00A03551">
        <w:t>Pedregosa</w:t>
      </w:r>
      <w:proofErr w:type="spellEnd"/>
      <w:r w:rsidR="00A03551">
        <w:t xml:space="preserve"> F, </w:t>
      </w:r>
      <w:proofErr w:type="spellStart"/>
      <w:r w:rsidR="00A03551">
        <w:t>Varoquaux</w:t>
      </w:r>
      <w:proofErr w:type="spellEnd"/>
      <w:r w:rsidR="00A03551">
        <w:t xml:space="preserve"> G, </w:t>
      </w:r>
      <w:proofErr w:type="spellStart"/>
      <w:r w:rsidR="00A03551">
        <w:t>Gramfort</w:t>
      </w:r>
      <w:proofErr w:type="spellEnd"/>
      <w:r w:rsidR="00A03551">
        <w:t xml:space="preserve"> A, Michel V, </w:t>
      </w:r>
      <w:proofErr w:type="spellStart"/>
      <w:r w:rsidR="00A03551">
        <w:t>Thirion</w:t>
      </w:r>
      <w:proofErr w:type="spellEnd"/>
      <w:r w:rsidR="00A03551">
        <w:t xml:space="preserve"> B, Grisel O, et al. Scikit-learn: Machine Learning in Python. Journal of Machine Learning Research. 2011;12: 2825</w:t>
      </w:r>
      <w:r w:rsidR="00A03551">
        <w:t xml:space="preserve">–2830. Available: </w:t>
      </w:r>
      <w:r w:rsidR="00A03551">
        <w:fldChar w:fldCharType="begin"/>
      </w:r>
      <w:r w:rsidR="00A03551">
        <w:instrText xml:space="preserve"> HYPERLINK "http://jmlr.org/papers/v12/pedregosa11a.html" \h </w:instrText>
      </w:r>
      <w:r w:rsidR="00A03551">
        <w:fldChar w:fldCharType="separate"/>
      </w:r>
      <w:r w:rsidR="00A03551">
        <w:rPr>
          <w:rStyle w:val="Hyperlink"/>
        </w:rPr>
        <w:t>http://jmlr.org/papers/v12/pedregosa11a.html</w:t>
      </w:r>
      <w:r w:rsidR="00A03551">
        <w:rPr>
          <w:rStyle w:val="Hyperlink"/>
        </w:rPr>
        <w:fldChar w:fldCharType="end"/>
      </w:r>
    </w:p>
    <w:p w14:paraId="7C064E24" w14:textId="24F5E75A" w:rsidR="00232FA8" w:rsidRDefault="008329D4">
      <w:pPr>
        <w:pStyle w:val="Bibliography"/>
        <w:pPrChange w:id="258" w:author="Revision" w:date="2021-11-29T21:54:00Z">
          <w:pPr>
            <w:pStyle w:val="Bibliography"/>
            <w:spacing w:line="480" w:lineRule="auto"/>
          </w:pPr>
        </w:pPrChange>
      </w:pPr>
      <w:bookmarkStart w:id="259" w:name="ref-12tC5JTV6"/>
      <w:bookmarkEnd w:id="255"/>
      <w:del w:id="260" w:author="Revision" w:date="2021-11-29T21:54:00Z">
        <w:r>
          <w:delText>28</w:delText>
        </w:r>
      </w:del>
      <w:ins w:id="261" w:author="Revision" w:date="2021-11-29T21:54:00Z">
        <w:r w:rsidR="00A03551">
          <w:t>35</w:t>
        </w:r>
      </w:ins>
      <w:r w:rsidR="00A03551">
        <w:t xml:space="preserve">. Olson RS, </w:t>
      </w:r>
      <w:proofErr w:type="spellStart"/>
      <w:r w:rsidR="00A03551">
        <w:t>Urbanowicz</w:t>
      </w:r>
      <w:proofErr w:type="spellEnd"/>
      <w:r w:rsidR="00A03551">
        <w:t xml:space="preserve"> RJ, Andrews PC, Lavender NA, Kidd LC, Moore JH. Automating Biomedical Data Science Through Tree-Based Pi</w:t>
      </w:r>
      <w:r w:rsidR="00A03551">
        <w:t>peline Optimization. Lecture Notes in Computer Science. Springer Science and Business Media LLC; 2016. doi:</w:t>
      </w:r>
      <w:r w:rsidR="00A03551">
        <w:fldChar w:fldCharType="begin"/>
      </w:r>
      <w:r w:rsidR="00A03551">
        <w:instrText xml:space="preserve"> HYPERLINK "https://doi.org/10.1007/978-3-319-31204-0_9" \h </w:instrText>
      </w:r>
      <w:r w:rsidR="00A03551">
        <w:fldChar w:fldCharType="separate"/>
      </w:r>
      <w:r w:rsidR="00A03551">
        <w:rPr>
          <w:rStyle w:val="Hyperlink"/>
        </w:rPr>
        <w:t>10.1007/978-3-319-31204-0_9</w:t>
      </w:r>
      <w:r w:rsidR="00A03551">
        <w:rPr>
          <w:rStyle w:val="Hyperlink"/>
        </w:rPr>
        <w:fldChar w:fldCharType="end"/>
      </w:r>
    </w:p>
    <w:p w14:paraId="18F0A3D5" w14:textId="69DE550D" w:rsidR="00232FA8" w:rsidRDefault="008329D4">
      <w:pPr>
        <w:pStyle w:val="Bibliography"/>
        <w:pPrChange w:id="262" w:author="Revision" w:date="2021-11-29T21:54:00Z">
          <w:pPr>
            <w:pStyle w:val="Bibliography"/>
            <w:spacing w:line="480" w:lineRule="auto"/>
          </w:pPr>
        </w:pPrChange>
      </w:pPr>
      <w:bookmarkStart w:id="263" w:name="ref-ndSzNxZQ"/>
      <w:bookmarkEnd w:id="259"/>
      <w:del w:id="264" w:author="Revision" w:date="2021-11-29T21:54:00Z">
        <w:r>
          <w:delText>29.</w:delText>
        </w:r>
      </w:del>
      <w:ins w:id="265" w:author="Revision" w:date="2021-11-29T21:54:00Z">
        <w:r w:rsidR="00A03551">
          <w:t>36. GitHub -</w:t>
        </w:r>
      </w:ins>
      <w:r w:rsidR="00A03551">
        <w:t xml:space="preserve"> apple/</w:t>
      </w:r>
      <w:proofErr w:type="spellStart"/>
      <w:r w:rsidR="00A03551">
        <w:t>turicreate</w:t>
      </w:r>
      <w:proofErr w:type="spellEnd"/>
      <w:del w:id="266" w:author="Revision" w:date="2021-11-29T21:54:00Z">
        <w:r>
          <w:delText>. Apple;</w:delText>
        </w:r>
      </w:del>
      <w:ins w:id="267" w:author="Revision" w:date="2021-11-29T21:54:00Z">
        <w:r w:rsidR="00A03551">
          <w:t xml:space="preserve">: </w:t>
        </w:r>
        <w:proofErr w:type="spellStart"/>
        <w:r w:rsidR="00A03551">
          <w:t>Turi</w:t>
        </w:r>
        <w:proofErr w:type="spellEnd"/>
        <w:r w:rsidR="00A03551">
          <w:t xml:space="preserve"> Create simplifies the </w:t>
        </w:r>
        <w:r w:rsidR="00A03551">
          <w:t>development of custom machine learning models. In: GitHub [Internet]. [cited 29 Nov</w:t>
        </w:r>
      </w:ins>
      <w:r w:rsidR="00A03551">
        <w:t xml:space="preserve"> 2021</w:t>
      </w:r>
      <w:del w:id="268" w:author="Revision" w:date="2021-11-29T21:54:00Z">
        <w:r>
          <w:delText>.</w:delText>
        </w:r>
      </w:del>
      <w:ins w:id="269" w:author="Revision" w:date="2021-11-29T21:54:00Z">
        <w:r w:rsidR="00A03551">
          <w:t>].</w:t>
        </w:r>
      </w:ins>
      <w:r w:rsidR="00A03551">
        <w:t xml:space="preserve"> Available: </w:t>
      </w:r>
      <w:r w:rsidR="00A03551">
        <w:fldChar w:fldCharType="begin"/>
      </w:r>
      <w:r w:rsidR="00A03551">
        <w:instrText xml:space="preserve"> HYPERLINK "https://github.com/apple/turicreate" \h </w:instrText>
      </w:r>
      <w:r w:rsidR="00A03551">
        <w:fldChar w:fldCharType="separate"/>
      </w:r>
      <w:r w:rsidR="00A03551">
        <w:rPr>
          <w:rStyle w:val="Hyperlink"/>
        </w:rPr>
        <w:t>https://github.com/apple/turicreate</w:t>
      </w:r>
      <w:r w:rsidR="00A03551">
        <w:rPr>
          <w:rStyle w:val="Hyperlink"/>
        </w:rPr>
        <w:fldChar w:fldCharType="end"/>
      </w:r>
    </w:p>
    <w:p w14:paraId="62C9D375" w14:textId="1171D281" w:rsidR="00232FA8" w:rsidRDefault="008329D4">
      <w:pPr>
        <w:pStyle w:val="Bibliography"/>
        <w:pPrChange w:id="270" w:author="Revision" w:date="2021-11-29T21:54:00Z">
          <w:pPr>
            <w:pStyle w:val="Bibliography"/>
            <w:spacing w:line="480" w:lineRule="auto"/>
          </w:pPr>
        </w:pPrChange>
      </w:pPr>
      <w:bookmarkStart w:id="271" w:name="ref-ra8TSEHY"/>
      <w:bookmarkEnd w:id="263"/>
      <w:del w:id="272" w:author="Revision" w:date="2021-11-29T21:54:00Z">
        <w:r>
          <w:delText>30</w:delText>
        </w:r>
      </w:del>
      <w:ins w:id="273" w:author="Revision" w:date="2021-11-29T21:54:00Z">
        <w:r w:rsidR="00A03551">
          <w:t>37</w:t>
        </w:r>
      </w:ins>
      <w:r w:rsidR="00A03551">
        <w:t xml:space="preserve">. </w:t>
      </w:r>
      <w:proofErr w:type="spellStart"/>
      <w:r w:rsidR="00A03551">
        <w:t>Jin</w:t>
      </w:r>
      <w:proofErr w:type="spellEnd"/>
      <w:r w:rsidR="00A03551">
        <w:t xml:space="preserve"> H, Song Q, Hu X. Auto-</w:t>
      </w:r>
      <w:proofErr w:type="spellStart"/>
      <w:r w:rsidR="00A03551">
        <w:t>Keras</w:t>
      </w:r>
      <w:proofErr w:type="spellEnd"/>
      <w:r w:rsidR="00A03551">
        <w:t>: An Efficient Neural Archit</w:t>
      </w:r>
      <w:r w:rsidR="00A03551">
        <w:t xml:space="preserve">ecture Search System. </w:t>
      </w:r>
      <w:proofErr w:type="spellStart"/>
      <w:r w:rsidR="00A03551">
        <w:t>arXiv</w:t>
      </w:r>
      <w:proofErr w:type="spellEnd"/>
      <w:r w:rsidR="00A03551">
        <w:t xml:space="preserve">. </w:t>
      </w:r>
      <w:proofErr w:type="spellStart"/>
      <w:r w:rsidR="00A03551">
        <w:t>arXiv</w:t>
      </w:r>
      <w:proofErr w:type="spellEnd"/>
      <w:r w:rsidR="00A03551">
        <w:t xml:space="preserve">; 2019 Mar. Report No.: 1806.10282. Available: </w:t>
      </w:r>
      <w:r w:rsidR="00A03551">
        <w:fldChar w:fldCharType="begin"/>
      </w:r>
      <w:r w:rsidR="00A03551">
        <w:instrText xml:space="preserve"> HYPERLINK "https://arxiv.org/abs/1806.10282" \h </w:instrText>
      </w:r>
      <w:r w:rsidR="00A03551">
        <w:fldChar w:fldCharType="separate"/>
      </w:r>
      <w:r w:rsidR="00A03551">
        <w:rPr>
          <w:rStyle w:val="Hyperlink"/>
        </w:rPr>
        <w:t>https://arxiv.org/abs/1806.10282</w:t>
      </w:r>
      <w:r w:rsidR="00A03551">
        <w:rPr>
          <w:rStyle w:val="Hyperlink"/>
        </w:rPr>
        <w:fldChar w:fldCharType="end"/>
      </w:r>
    </w:p>
    <w:p w14:paraId="73C2085E" w14:textId="21430F09" w:rsidR="00232FA8" w:rsidRDefault="008329D4">
      <w:pPr>
        <w:pStyle w:val="Bibliography"/>
        <w:pPrChange w:id="274" w:author="Revision" w:date="2021-11-29T21:54:00Z">
          <w:pPr>
            <w:pStyle w:val="Bibliography"/>
            <w:spacing w:line="480" w:lineRule="auto"/>
          </w:pPr>
        </w:pPrChange>
      </w:pPr>
      <w:bookmarkStart w:id="275" w:name="ref-fMQbR11C"/>
      <w:bookmarkEnd w:id="271"/>
      <w:del w:id="276" w:author="Revision" w:date="2021-11-29T21:54:00Z">
        <w:r>
          <w:delText>31</w:delText>
        </w:r>
      </w:del>
      <w:ins w:id="277" w:author="Revision" w:date="2021-11-29T21:54:00Z">
        <w:r w:rsidR="00A03551">
          <w:t>38</w:t>
        </w:r>
      </w:ins>
      <w:r w:rsidR="00A03551">
        <w:t xml:space="preserve">. </w:t>
      </w:r>
      <w:proofErr w:type="spellStart"/>
      <w:r w:rsidR="00A03551">
        <w:t>Keras</w:t>
      </w:r>
      <w:proofErr w:type="spellEnd"/>
      <w:r w:rsidR="00A03551">
        <w:t xml:space="preserve">: the Python deep learning API. [cited </w:t>
      </w:r>
      <w:del w:id="278" w:author="Revision" w:date="2021-11-29T21:54:00Z">
        <w:r>
          <w:delText>25 May</w:delText>
        </w:r>
      </w:del>
      <w:ins w:id="279" w:author="Revision" w:date="2021-11-29T21:54:00Z">
        <w:r w:rsidR="00A03551">
          <w:t>29 Nov</w:t>
        </w:r>
      </w:ins>
      <w:r w:rsidR="00A03551">
        <w:t xml:space="preserve"> 2021]. Available: </w:t>
      </w:r>
      <w:r w:rsidR="00A03551">
        <w:fldChar w:fldCharType="begin"/>
      </w:r>
      <w:r w:rsidR="00A03551">
        <w:instrText xml:space="preserve"> HYPERLINK "htt</w:instrText>
      </w:r>
      <w:r w:rsidR="00A03551">
        <w:instrText xml:space="preserve">ps://keras.io/" \h </w:instrText>
      </w:r>
      <w:r w:rsidR="00A03551">
        <w:fldChar w:fldCharType="separate"/>
      </w:r>
      <w:r w:rsidR="00A03551">
        <w:rPr>
          <w:rStyle w:val="Hyperlink"/>
        </w:rPr>
        <w:t>https://keras.io/</w:t>
      </w:r>
      <w:r w:rsidR="00A03551">
        <w:rPr>
          <w:rStyle w:val="Hyperlink"/>
        </w:rPr>
        <w:fldChar w:fldCharType="end"/>
      </w:r>
    </w:p>
    <w:p w14:paraId="75C7E852" w14:textId="24A49361" w:rsidR="00232FA8" w:rsidRDefault="008329D4">
      <w:pPr>
        <w:pStyle w:val="Bibliography"/>
        <w:pPrChange w:id="280" w:author="Revision" w:date="2021-11-29T21:54:00Z">
          <w:pPr>
            <w:pStyle w:val="Bibliography"/>
            <w:spacing w:line="480" w:lineRule="auto"/>
          </w:pPr>
        </w:pPrChange>
      </w:pPr>
      <w:bookmarkStart w:id="281" w:name="ref-McKosnsZ"/>
      <w:bookmarkEnd w:id="275"/>
      <w:del w:id="282" w:author="Revision" w:date="2021-11-29T21:54:00Z">
        <w:r>
          <w:delText>32</w:delText>
        </w:r>
      </w:del>
      <w:ins w:id="283" w:author="Revision" w:date="2021-11-29T21:54:00Z">
        <w:r w:rsidR="00A03551">
          <w:t>39</w:t>
        </w:r>
      </w:ins>
      <w:r w:rsidR="00A03551">
        <w:t xml:space="preserve">. Howard J, </w:t>
      </w:r>
      <w:proofErr w:type="spellStart"/>
      <w:r w:rsidR="00A03551">
        <w:t>Gugger</w:t>
      </w:r>
      <w:proofErr w:type="spellEnd"/>
      <w:r w:rsidR="00A03551">
        <w:t xml:space="preserve"> S. </w:t>
      </w:r>
      <w:proofErr w:type="spellStart"/>
      <w:r w:rsidR="00A03551">
        <w:t>Fastai</w:t>
      </w:r>
      <w:proofErr w:type="spellEnd"/>
      <w:r w:rsidR="00A03551">
        <w:t>: A Layered API for Deep Learning. Information. 2020;11: 108. doi:</w:t>
      </w:r>
      <w:r w:rsidR="00A03551">
        <w:fldChar w:fldCharType="begin"/>
      </w:r>
      <w:r w:rsidR="00A03551">
        <w:instrText xml:space="preserve"> HYPERLINK "https://doi.org/10.3390/info11020108" \h </w:instrText>
      </w:r>
      <w:r w:rsidR="00A03551">
        <w:fldChar w:fldCharType="separate"/>
      </w:r>
      <w:r w:rsidR="00A03551">
        <w:rPr>
          <w:rStyle w:val="Hyperlink"/>
        </w:rPr>
        <w:t>10.3390/info11020108</w:t>
      </w:r>
      <w:r w:rsidR="00A03551">
        <w:rPr>
          <w:rStyle w:val="Hyperlink"/>
        </w:rPr>
        <w:fldChar w:fldCharType="end"/>
      </w:r>
    </w:p>
    <w:p w14:paraId="11287A78" w14:textId="58B6B22D" w:rsidR="00232FA8" w:rsidRDefault="008329D4">
      <w:pPr>
        <w:pStyle w:val="Bibliography"/>
        <w:pPrChange w:id="284" w:author="Revision" w:date="2021-11-29T21:54:00Z">
          <w:pPr>
            <w:pStyle w:val="Bibliography"/>
            <w:spacing w:line="480" w:lineRule="auto"/>
          </w:pPr>
        </w:pPrChange>
      </w:pPr>
      <w:bookmarkStart w:id="285" w:name="ref-fVSo2gZU"/>
      <w:bookmarkEnd w:id="281"/>
      <w:del w:id="286" w:author="Revision" w:date="2021-11-29T21:54:00Z">
        <w:r>
          <w:delText>33</w:delText>
        </w:r>
      </w:del>
      <w:ins w:id="287" w:author="Revision" w:date="2021-11-29T21:54:00Z">
        <w:r w:rsidR="00A03551">
          <w:t>40</w:t>
        </w:r>
      </w:ins>
      <w:r w:rsidR="00A03551">
        <w:t xml:space="preserve">. </w:t>
      </w:r>
      <w:proofErr w:type="spellStart"/>
      <w:r w:rsidR="00A03551">
        <w:t>Krizhevsky</w:t>
      </w:r>
      <w:proofErr w:type="spellEnd"/>
      <w:r w:rsidR="00A03551">
        <w:t xml:space="preserve"> A, </w:t>
      </w:r>
      <w:proofErr w:type="spellStart"/>
      <w:r w:rsidR="00A03551">
        <w:t>Sutskever</w:t>
      </w:r>
      <w:proofErr w:type="spellEnd"/>
      <w:r w:rsidR="00A03551">
        <w:t xml:space="preserve"> I, Hinton GE. ImageNet classification with deep convolutional neural networks. Communications of the ACM. 2017;60: 84–90. doi:</w:t>
      </w:r>
      <w:r w:rsidR="00A03551">
        <w:fldChar w:fldCharType="begin"/>
      </w:r>
      <w:r w:rsidR="00A03551">
        <w:instrText xml:space="preserve"> HYPERLINK "https://doi.org/10.1145/3065386" \h </w:instrText>
      </w:r>
      <w:r w:rsidR="00A03551">
        <w:fldChar w:fldCharType="separate"/>
      </w:r>
      <w:r w:rsidR="00A03551">
        <w:rPr>
          <w:rStyle w:val="Hyperlink"/>
        </w:rPr>
        <w:t>10.1145/3065386</w:t>
      </w:r>
      <w:r w:rsidR="00A03551">
        <w:rPr>
          <w:rStyle w:val="Hyperlink"/>
        </w:rPr>
        <w:fldChar w:fldCharType="end"/>
      </w:r>
    </w:p>
    <w:p w14:paraId="58EEF7A1" w14:textId="73DE3C31" w:rsidR="00232FA8" w:rsidRDefault="008329D4">
      <w:pPr>
        <w:pStyle w:val="Bibliography"/>
        <w:pPrChange w:id="288" w:author="Revision" w:date="2021-11-29T21:54:00Z">
          <w:pPr>
            <w:pStyle w:val="Bibliography"/>
            <w:spacing w:line="480" w:lineRule="auto"/>
          </w:pPr>
        </w:pPrChange>
      </w:pPr>
      <w:bookmarkStart w:id="289" w:name="ref-S3wNg1If"/>
      <w:bookmarkEnd w:id="285"/>
      <w:del w:id="290" w:author="Revision" w:date="2021-11-29T21:54:00Z">
        <w:r>
          <w:delText>34</w:delText>
        </w:r>
      </w:del>
      <w:ins w:id="291" w:author="Revision" w:date="2021-11-29T21:54:00Z">
        <w:r w:rsidR="00A03551">
          <w:t>41</w:t>
        </w:r>
      </w:ins>
      <w:r w:rsidR="00A03551">
        <w:t xml:space="preserve">. Lin E, </w:t>
      </w:r>
      <w:proofErr w:type="spellStart"/>
      <w:r w:rsidR="00A03551">
        <w:t>Kuo</w:t>
      </w:r>
      <w:proofErr w:type="spellEnd"/>
      <w:r w:rsidR="00A03551">
        <w:t xml:space="preserve"> P-H, Liu Y-L, Yu YW-</w:t>
      </w:r>
      <w:r w:rsidR="00A03551">
        <w:t>Y, Yang AC, Tsai S-J. A Deep Learning Approach for Predicting Antidepressant Response in Major Depression Using Clinical and Genetic Biomarkers. Frontiers in Psychiatry. 2018;9: 290. doi:</w:t>
      </w:r>
      <w:r w:rsidR="00A03551">
        <w:fldChar w:fldCharType="begin"/>
      </w:r>
      <w:r w:rsidR="00A03551">
        <w:instrText xml:space="preserve"> HYPERLINK "https://doi.org/10.3389/fpsyt.2018.00290" \h </w:instrText>
      </w:r>
      <w:r w:rsidR="00A03551">
        <w:fldChar w:fldCharType="separate"/>
      </w:r>
      <w:r w:rsidR="00A03551">
        <w:rPr>
          <w:rStyle w:val="Hyperlink"/>
        </w:rPr>
        <w:t>10.3389/f</w:t>
      </w:r>
      <w:r w:rsidR="00A03551">
        <w:rPr>
          <w:rStyle w:val="Hyperlink"/>
        </w:rPr>
        <w:t>psyt.2018.00290</w:t>
      </w:r>
      <w:r w:rsidR="00A03551">
        <w:rPr>
          <w:rStyle w:val="Hyperlink"/>
        </w:rPr>
        <w:fldChar w:fldCharType="end"/>
      </w:r>
    </w:p>
    <w:p w14:paraId="629EB181" w14:textId="2FB80775" w:rsidR="00232FA8" w:rsidRDefault="008329D4">
      <w:pPr>
        <w:pStyle w:val="Bibliography"/>
        <w:pPrChange w:id="292" w:author="Revision" w:date="2021-11-29T21:54:00Z">
          <w:pPr>
            <w:pStyle w:val="Bibliography"/>
            <w:spacing w:line="480" w:lineRule="auto"/>
          </w:pPr>
        </w:pPrChange>
      </w:pPr>
      <w:bookmarkStart w:id="293" w:name="ref-sUd4ks2q"/>
      <w:bookmarkEnd w:id="289"/>
      <w:del w:id="294" w:author="Revision" w:date="2021-11-29T21:54:00Z">
        <w:r>
          <w:delText>35</w:delText>
        </w:r>
      </w:del>
      <w:ins w:id="295" w:author="Revision" w:date="2021-11-29T21:54:00Z">
        <w:r w:rsidR="00A03551">
          <w:t>42</w:t>
        </w:r>
      </w:ins>
      <w:r w:rsidR="00A03551">
        <w:t xml:space="preserve">. </w:t>
      </w:r>
      <w:proofErr w:type="spellStart"/>
      <w:r w:rsidR="00A03551">
        <w:t>Yasaka</w:t>
      </w:r>
      <w:proofErr w:type="spellEnd"/>
      <w:r w:rsidR="00A03551">
        <w:t xml:space="preserve"> K, Akai H, </w:t>
      </w:r>
      <w:proofErr w:type="spellStart"/>
      <w:r w:rsidR="00A03551">
        <w:t>Kunimatsu</w:t>
      </w:r>
      <w:proofErr w:type="spellEnd"/>
      <w:r w:rsidR="00A03551">
        <w:t xml:space="preserve"> A, </w:t>
      </w:r>
      <w:proofErr w:type="spellStart"/>
      <w:r w:rsidR="00A03551">
        <w:t>Kiryu</w:t>
      </w:r>
      <w:proofErr w:type="spellEnd"/>
      <w:r w:rsidR="00A03551">
        <w:t xml:space="preserve"> S, Abe O. Deep learning with convolutional neural network in radiology. Japanese Journal of Radiology. 2018;36: 257–272. doi:</w:t>
      </w:r>
      <w:r w:rsidR="00A03551">
        <w:fldChar w:fldCharType="begin"/>
      </w:r>
      <w:r w:rsidR="00A03551">
        <w:instrText xml:space="preserve"> HYPERLINK "https://doi.org/10.1007/s11604-018-0726-3" \h </w:instrText>
      </w:r>
      <w:r w:rsidR="00A03551">
        <w:fldChar w:fldCharType="separate"/>
      </w:r>
      <w:r w:rsidR="00A03551">
        <w:rPr>
          <w:rStyle w:val="Hyperlink"/>
        </w:rPr>
        <w:t>10.1007/s1160</w:t>
      </w:r>
      <w:r w:rsidR="00A03551">
        <w:rPr>
          <w:rStyle w:val="Hyperlink"/>
        </w:rPr>
        <w:t>4-018-0726-3</w:t>
      </w:r>
      <w:r w:rsidR="00A03551">
        <w:rPr>
          <w:rStyle w:val="Hyperlink"/>
        </w:rPr>
        <w:fldChar w:fldCharType="end"/>
      </w:r>
    </w:p>
    <w:p w14:paraId="7D0C8FC8" w14:textId="4202DD75" w:rsidR="00232FA8" w:rsidRDefault="008329D4">
      <w:pPr>
        <w:pStyle w:val="Bibliography"/>
        <w:pPrChange w:id="296" w:author="Revision" w:date="2021-11-29T21:54:00Z">
          <w:pPr>
            <w:pStyle w:val="Bibliography"/>
            <w:spacing w:line="480" w:lineRule="auto"/>
          </w:pPr>
        </w:pPrChange>
      </w:pPr>
      <w:bookmarkStart w:id="297" w:name="ref-SI1X6npH"/>
      <w:bookmarkEnd w:id="293"/>
      <w:del w:id="298" w:author="Revision" w:date="2021-11-29T21:54:00Z">
        <w:r>
          <w:delText>36</w:delText>
        </w:r>
      </w:del>
      <w:ins w:id="299" w:author="Revision" w:date="2021-11-29T21:54:00Z">
        <w:r w:rsidR="00A03551">
          <w:t>43</w:t>
        </w:r>
      </w:ins>
      <w:r w:rsidR="00A03551">
        <w:t xml:space="preserve">. </w:t>
      </w:r>
      <w:proofErr w:type="spellStart"/>
      <w:r w:rsidR="00A03551">
        <w:t>Rivenson</w:t>
      </w:r>
      <w:proofErr w:type="spellEnd"/>
      <w:r w:rsidR="00A03551">
        <w:t xml:space="preserve"> Y, </w:t>
      </w:r>
      <w:proofErr w:type="spellStart"/>
      <w:r w:rsidR="00A03551">
        <w:t>Göröcs</w:t>
      </w:r>
      <w:proofErr w:type="spellEnd"/>
      <w:r w:rsidR="00A03551">
        <w:t xml:space="preserve"> Z, </w:t>
      </w:r>
      <w:proofErr w:type="spellStart"/>
      <w:r w:rsidR="00A03551">
        <w:t>Günaydin</w:t>
      </w:r>
      <w:proofErr w:type="spellEnd"/>
      <w:r w:rsidR="00A03551">
        <w:t xml:space="preserve"> H, Zhang Y, Wang H, </w:t>
      </w:r>
      <w:proofErr w:type="spellStart"/>
      <w:r w:rsidR="00A03551">
        <w:t>Ozcan</w:t>
      </w:r>
      <w:proofErr w:type="spellEnd"/>
      <w:r w:rsidR="00A03551">
        <w:t xml:space="preserve"> A. Deep learning microscopy. Optica. 2017;4: 1437. doi:</w:t>
      </w:r>
      <w:r w:rsidR="00A03551">
        <w:fldChar w:fldCharType="begin"/>
      </w:r>
      <w:r w:rsidR="00A03551">
        <w:instrText xml:space="preserve"> HYPERLINK "https://doi.org/10.1364/optica.4.001437" \h </w:instrText>
      </w:r>
      <w:r w:rsidR="00A03551">
        <w:fldChar w:fldCharType="separate"/>
      </w:r>
      <w:r w:rsidR="00A03551">
        <w:rPr>
          <w:rStyle w:val="Hyperlink"/>
        </w:rPr>
        <w:t>10.1364/optica.4.001437</w:t>
      </w:r>
      <w:r w:rsidR="00A03551">
        <w:rPr>
          <w:rStyle w:val="Hyperlink"/>
        </w:rPr>
        <w:fldChar w:fldCharType="end"/>
      </w:r>
    </w:p>
    <w:p w14:paraId="65F4D767" w14:textId="02F6B610" w:rsidR="00232FA8" w:rsidRDefault="008329D4">
      <w:pPr>
        <w:pStyle w:val="Bibliography"/>
        <w:pPrChange w:id="300" w:author="Revision" w:date="2021-11-29T21:54:00Z">
          <w:pPr>
            <w:pStyle w:val="Bibliography"/>
            <w:spacing w:line="480" w:lineRule="auto"/>
          </w:pPr>
        </w:pPrChange>
      </w:pPr>
      <w:bookmarkStart w:id="301" w:name="ref-kCSge2o8"/>
      <w:bookmarkEnd w:id="297"/>
      <w:del w:id="302" w:author="Revision" w:date="2021-11-29T21:54:00Z">
        <w:r>
          <w:lastRenderedPageBreak/>
          <w:delText>37</w:delText>
        </w:r>
      </w:del>
      <w:ins w:id="303" w:author="Revision" w:date="2021-11-29T21:54:00Z">
        <w:r w:rsidR="00A03551">
          <w:t>44</w:t>
        </w:r>
      </w:ins>
      <w:r w:rsidR="00A03551">
        <w:t xml:space="preserve">. Cocos A, </w:t>
      </w:r>
      <w:proofErr w:type="spellStart"/>
      <w:r w:rsidR="00A03551">
        <w:t>Fiks</w:t>
      </w:r>
      <w:proofErr w:type="spellEnd"/>
      <w:r w:rsidR="00A03551">
        <w:t xml:space="preserve"> AG, Masino AJ. Deep learni</w:t>
      </w:r>
      <w:r w:rsidR="00A03551">
        <w:t>ng for pharmacovigilance: recurrent neural network architectures for labeling adverse drug reactions in Twitter posts. Journal of the American Medical Informatics Association. 2017;24: 813–821. doi:</w:t>
      </w:r>
      <w:r w:rsidR="00A03551">
        <w:fldChar w:fldCharType="begin"/>
      </w:r>
      <w:r w:rsidR="00A03551">
        <w:instrText xml:space="preserve"> HYPERLINK "https://doi.org/10.1093/jamia/ocw180" \h </w:instrText>
      </w:r>
      <w:r w:rsidR="00A03551">
        <w:fldChar w:fldCharType="separate"/>
      </w:r>
      <w:r w:rsidR="00A03551">
        <w:rPr>
          <w:rStyle w:val="Hyperlink"/>
        </w:rPr>
        <w:t>10</w:t>
      </w:r>
      <w:r w:rsidR="00A03551">
        <w:rPr>
          <w:rStyle w:val="Hyperlink"/>
        </w:rPr>
        <w:t>.1093/</w:t>
      </w:r>
      <w:proofErr w:type="spellStart"/>
      <w:r w:rsidR="00A03551">
        <w:rPr>
          <w:rStyle w:val="Hyperlink"/>
        </w:rPr>
        <w:t>jamia</w:t>
      </w:r>
      <w:proofErr w:type="spellEnd"/>
      <w:r w:rsidR="00A03551">
        <w:rPr>
          <w:rStyle w:val="Hyperlink"/>
        </w:rPr>
        <w:t>/ocw180</w:t>
      </w:r>
      <w:r w:rsidR="00A03551">
        <w:rPr>
          <w:rStyle w:val="Hyperlink"/>
        </w:rPr>
        <w:fldChar w:fldCharType="end"/>
      </w:r>
    </w:p>
    <w:p w14:paraId="7CF86C0C" w14:textId="4DB32E25" w:rsidR="00232FA8" w:rsidRDefault="008329D4">
      <w:pPr>
        <w:pStyle w:val="Bibliography"/>
        <w:pPrChange w:id="304" w:author="Revision" w:date="2021-11-29T21:54:00Z">
          <w:pPr>
            <w:pStyle w:val="Bibliography"/>
            <w:spacing w:line="480" w:lineRule="auto"/>
          </w:pPr>
        </w:pPrChange>
      </w:pPr>
      <w:bookmarkStart w:id="305" w:name="ref-lBFmt4aO"/>
      <w:bookmarkEnd w:id="301"/>
      <w:del w:id="306" w:author="Revision" w:date="2021-11-29T21:54:00Z">
        <w:r>
          <w:delText>38</w:delText>
        </w:r>
      </w:del>
      <w:ins w:id="307" w:author="Revision" w:date="2021-11-29T21:54:00Z">
        <w:r w:rsidR="00A03551">
          <w:t>45</w:t>
        </w:r>
      </w:ins>
      <w:r w:rsidR="00A03551">
        <w:t xml:space="preserve">. Ferreira AC, Silva LR, Renna F, </w:t>
      </w:r>
      <w:proofErr w:type="spellStart"/>
      <w:r w:rsidR="00A03551">
        <w:t>Brandl</w:t>
      </w:r>
      <w:proofErr w:type="spellEnd"/>
      <w:r w:rsidR="00A03551">
        <w:t xml:space="preserve"> HB, </w:t>
      </w:r>
      <w:proofErr w:type="spellStart"/>
      <w:r w:rsidR="00A03551">
        <w:t>Renoult</w:t>
      </w:r>
      <w:proofErr w:type="spellEnd"/>
      <w:r w:rsidR="00A03551">
        <w:t xml:space="preserve"> JP, </w:t>
      </w:r>
      <w:proofErr w:type="spellStart"/>
      <w:r w:rsidR="00A03551">
        <w:t>Farine</w:t>
      </w:r>
      <w:proofErr w:type="spellEnd"/>
      <w:r w:rsidR="00A03551">
        <w:t xml:space="preserve"> DR, et al. Deep learning‐based methods for individual recognition in small birds. Methods in Ecology and Evolution. 2020;11: 1072–1085. doi:</w:t>
      </w:r>
      <w:r w:rsidR="00A03551">
        <w:fldChar w:fldCharType="begin"/>
      </w:r>
      <w:r w:rsidR="00A03551">
        <w:instrText xml:space="preserve"> HYPERLINK "https://doi.org/1</w:instrText>
      </w:r>
      <w:r w:rsidR="00A03551">
        <w:instrText xml:space="preserve">0.1111/2041-210x.13436" \h </w:instrText>
      </w:r>
      <w:r w:rsidR="00A03551">
        <w:fldChar w:fldCharType="separate"/>
      </w:r>
      <w:r w:rsidR="00A03551">
        <w:rPr>
          <w:rStyle w:val="Hyperlink"/>
        </w:rPr>
        <w:t>10.1111/2041-210x.13436</w:t>
      </w:r>
      <w:r w:rsidR="00A03551">
        <w:rPr>
          <w:rStyle w:val="Hyperlink"/>
        </w:rPr>
        <w:fldChar w:fldCharType="end"/>
      </w:r>
    </w:p>
    <w:p w14:paraId="6155FC32" w14:textId="6DFE3355" w:rsidR="00232FA8" w:rsidRDefault="008329D4">
      <w:pPr>
        <w:pStyle w:val="Bibliography"/>
        <w:pPrChange w:id="308" w:author="Revision" w:date="2021-11-29T21:54:00Z">
          <w:pPr>
            <w:pStyle w:val="Bibliography"/>
            <w:spacing w:line="480" w:lineRule="auto"/>
          </w:pPr>
        </w:pPrChange>
      </w:pPr>
      <w:bookmarkStart w:id="309" w:name="ref-v9nPZ4kH"/>
      <w:bookmarkEnd w:id="305"/>
      <w:del w:id="310" w:author="Revision" w:date="2021-11-29T21:54:00Z">
        <w:r>
          <w:delText>39</w:delText>
        </w:r>
      </w:del>
      <w:ins w:id="311" w:author="Revision" w:date="2021-11-29T21:54:00Z">
        <w:r w:rsidR="00A03551">
          <w:t>46</w:t>
        </w:r>
      </w:ins>
      <w:r w:rsidR="00A03551">
        <w:t xml:space="preserve">. </w:t>
      </w:r>
      <w:proofErr w:type="spellStart"/>
      <w:r w:rsidR="00A03551">
        <w:t>Oussidi</w:t>
      </w:r>
      <w:proofErr w:type="spellEnd"/>
      <w:r w:rsidR="00A03551">
        <w:t xml:space="preserve"> A, </w:t>
      </w:r>
      <w:proofErr w:type="spellStart"/>
      <w:r w:rsidR="00A03551">
        <w:t>Elhassouny</w:t>
      </w:r>
      <w:proofErr w:type="spellEnd"/>
      <w:r w:rsidR="00A03551">
        <w:t xml:space="preserve"> A. Deep generative models: Survey. Institute of Electrical and Electronics Engineers (IEEE). 2018. doi:</w:t>
      </w:r>
      <w:r w:rsidR="00A03551">
        <w:fldChar w:fldCharType="begin"/>
      </w:r>
      <w:r w:rsidR="00A03551">
        <w:instrText xml:space="preserve"> HYPERLINK "https://doi.org/10.1109/isacv.2018.8354080" \h </w:instrText>
      </w:r>
      <w:r w:rsidR="00A03551">
        <w:fldChar w:fldCharType="separate"/>
      </w:r>
      <w:r w:rsidR="00A03551">
        <w:rPr>
          <w:rStyle w:val="Hyperlink"/>
        </w:rPr>
        <w:t>10.1109/isacv.2018.8354080</w:t>
      </w:r>
      <w:r w:rsidR="00A03551">
        <w:rPr>
          <w:rStyle w:val="Hyperlink"/>
        </w:rPr>
        <w:fldChar w:fldCharType="end"/>
      </w:r>
    </w:p>
    <w:p w14:paraId="3AB90379" w14:textId="4C043851" w:rsidR="00232FA8" w:rsidRDefault="008329D4">
      <w:pPr>
        <w:pStyle w:val="Bibliography"/>
        <w:pPrChange w:id="312" w:author="Revision" w:date="2021-11-29T21:54:00Z">
          <w:pPr>
            <w:pStyle w:val="Bibliography"/>
            <w:spacing w:line="480" w:lineRule="auto"/>
          </w:pPr>
        </w:pPrChange>
      </w:pPr>
      <w:bookmarkStart w:id="313" w:name="ref-1GGrbeMvT"/>
      <w:bookmarkEnd w:id="309"/>
      <w:del w:id="314" w:author="Revision" w:date="2021-11-29T21:54:00Z">
        <w:r>
          <w:delText>40</w:delText>
        </w:r>
      </w:del>
      <w:ins w:id="315" w:author="Revision" w:date="2021-11-29T21:54:00Z">
        <w:r w:rsidR="00A03551">
          <w:t>47</w:t>
        </w:r>
      </w:ins>
      <w:r w:rsidR="00A03551">
        <w:t>. Lee AJ, Park Y, Doing G, Hogan DA,</w:t>
      </w:r>
      <w:r w:rsidR="00A03551">
        <w:t xml:space="preserve"> Greene CS. Correcting for experiment-specific variability in expression compendia can remove underlying signals. </w:t>
      </w:r>
      <w:proofErr w:type="spellStart"/>
      <w:r w:rsidR="00A03551">
        <w:t>GigaScience</w:t>
      </w:r>
      <w:proofErr w:type="spellEnd"/>
      <w:r w:rsidR="00A03551">
        <w:t>. 2020;9: giaa117. doi:</w:t>
      </w:r>
      <w:r w:rsidR="00A03551">
        <w:fldChar w:fldCharType="begin"/>
      </w:r>
      <w:r w:rsidR="00A03551">
        <w:instrText xml:space="preserve"> HYPERLINK "https://doi.org/10.1093/gigascience/giaa117" \h </w:instrText>
      </w:r>
      <w:r w:rsidR="00A03551">
        <w:fldChar w:fldCharType="separate"/>
      </w:r>
      <w:r w:rsidR="00A03551">
        <w:rPr>
          <w:rStyle w:val="Hyperlink"/>
        </w:rPr>
        <w:t>10.1093/</w:t>
      </w:r>
      <w:proofErr w:type="spellStart"/>
      <w:r w:rsidR="00A03551">
        <w:rPr>
          <w:rStyle w:val="Hyperlink"/>
        </w:rPr>
        <w:t>gigascience</w:t>
      </w:r>
      <w:proofErr w:type="spellEnd"/>
      <w:r w:rsidR="00A03551">
        <w:rPr>
          <w:rStyle w:val="Hyperlink"/>
        </w:rPr>
        <w:t>/giaa117</w:t>
      </w:r>
      <w:r w:rsidR="00A03551">
        <w:rPr>
          <w:rStyle w:val="Hyperlink"/>
        </w:rPr>
        <w:fldChar w:fldCharType="end"/>
      </w:r>
    </w:p>
    <w:p w14:paraId="66C715B7" w14:textId="58F15FC1" w:rsidR="00232FA8" w:rsidRDefault="008329D4">
      <w:pPr>
        <w:pStyle w:val="Bibliography"/>
        <w:pPrChange w:id="316" w:author="Revision" w:date="2021-11-29T21:54:00Z">
          <w:pPr>
            <w:pStyle w:val="Bibliography"/>
            <w:spacing w:line="480" w:lineRule="auto"/>
          </w:pPr>
        </w:pPrChange>
      </w:pPr>
      <w:bookmarkStart w:id="317" w:name="ref-1GcEYQ07X"/>
      <w:bookmarkEnd w:id="313"/>
      <w:del w:id="318" w:author="Revision" w:date="2021-11-29T21:54:00Z">
        <w:r>
          <w:delText>41</w:delText>
        </w:r>
      </w:del>
      <w:ins w:id="319" w:author="Revision" w:date="2021-11-29T21:54:00Z">
        <w:r w:rsidR="00A03551">
          <w:t>48</w:t>
        </w:r>
      </w:ins>
      <w:r w:rsidR="00A03551">
        <w:t xml:space="preserve">. Henderson P, </w:t>
      </w:r>
      <w:r w:rsidR="00A03551">
        <w:t xml:space="preserve">Islam R, Bachman P, </w:t>
      </w:r>
      <w:proofErr w:type="spellStart"/>
      <w:r w:rsidR="00A03551">
        <w:t>Pineau</w:t>
      </w:r>
      <w:proofErr w:type="spellEnd"/>
      <w:r w:rsidR="00A03551">
        <w:t xml:space="preserve"> J, </w:t>
      </w:r>
      <w:proofErr w:type="spellStart"/>
      <w:r w:rsidR="00A03551">
        <w:t>Precup</w:t>
      </w:r>
      <w:proofErr w:type="spellEnd"/>
      <w:r w:rsidR="00A03551">
        <w:t xml:space="preserve"> D, </w:t>
      </w:r>
      <w:proofErr w:type="spellStart"/>
      <w:r w:rsidR="00A03551">
        <w:t>Meger</w:t>
      </w:r>
      <w:proofErr w:type="spellEnd"/>
      <w:r w:rsidR="00A03551">
        <w:t xml:space="preserve"> D. Deep Reinforcement Learning that Matters. </w:t>
      </w:r>
      <w:proofErr w:type="spellStart"/>
      <w:r w:rsidR="00A03551">
        <w:t>arXiv</w:t>
      </w:r>
      <w:proofErr w:type="spellEnd"/>
      <w:r w:rsidR="00A03551">
        <w:t xml:space="preserve">. </w:t>
      </w:r>
      <w:proofErr w:type="spellStart"/>
      <w:r w:rsidR="00A03551">
        <w:t>arXiv</w:t>
      </w:r>
      <w:proofErr w:type="spellEnd"/>
      <w:r w:rsidR="00A03551">
        <w:t xml:space="preserve">; 2019 Jan. Report No.: 1709.06560. Available: </w:t>
      </w:r>
      <w:r w:rsidR="00A03551">
        <w:fldChar w:fldCharType="begin"/>
      </w:r>
      <w:r w:rsidR="00A03551">
        <w:instrText xml:space="preserve"> HYPERLINK "https://arxiv.org/abs/1709.06560" \h </w:instrText>
      </w:r>
      <w:r w:rsidR="00A03551">
        <w:fldChar w:fldCharType="separate"/>
      </w:r>
      <w:r w:rsidR="00A03551">
        <w:rPr>
          <w:rStyle w:val="Hyperlink"/>
        </w:rPr>
        <w:t>https://arxiv.org/abs/1709.06560</w:t>
      </w:r>
      <w:r w:rsidR="00A03551">
        <w:rPr>
          <w:rStyle w:val="Hyperlink"/>
        </w:rPr>
        <w:fldChar w:fldCharType="end"/>
      </w:r>
    </w:p>
    <w:p w14:paraId="7E9908BC" w14:textId="3EF35145" w:rsidR="00232FA8" w:rsidRDefault="008329D4">
      <w:pPr>
        <w:pStyle w:val="Bibliography"/>
        <w:pPrChange w:id="320" w:author="Revision" w:date="2021-11-29T21:54:00Z">
          <w:pPr>
            <w:pStyle w:val="Bibliography"/>
            <w:spacing w:line="480" w:lineRule="auto"/>
          </w:pPr>
        </w:pPrChange>
      </w:pPr>
      <w:bookmarkStart w:id="321" w:name="ref-WygOgk00"/>
      <w:bookmarkEnd w:id="317"/>
      <w:del w:id="322" w:author="Revision" w:date="2021-11-29T21:54:00Z">
        <w:r>
          <w:delText>42</w:delText>
        </w:r>
      </w:del>
      <w:ins w:id="323" w:author="Revision" w:date="2021-11-29T21:54:00Z">
        <w:r w:rsidR="00A03551">
          <w:t>49</w:t>
        </w:r>
      </w:ins>
      <w:r w:rsidR="00A03551">
        <w:t xml:space="preserve">. Zhou Z, </w:t>
      </w:r>
      <w:proofErr w:type="spellStart"/>
      <w:r w:rsidR="00A03551">
        <w:t>Kearnes</w:t>
      </w:r>
      <w:proofErr w:type="spellEnd"/>
      <w:r w:rsidR="00A03551">
        <w:t xml:space="preserve"> S</w:t>
      </w:r>
      <w:r w:rsidR="00A03551">
        <w:t xml:space="preserve">, Li L, </w:t>
      </w:r>
      <w:proofErr w:type="spellStart"/>
      <w:r w:rsidR="00A03551">
        <w:t>Zare</w:t>
      </w:r>
      <w:proofErr w:type="spellEnd"/>
      <w:r w:rsidR="00A03551">
        <w:t xml:space="preserve"> RN, Riley P. Optimization of Molecules via Deep Reinforcement Learning. Scientific Reports. 2019;9: 10752. doi:</w:t>
      </w:r>
      <w:r w:rsidR="00A03551">
        <w:fldChar w:fldCharType="begin"/>
      </w:r>
      <w:r w:rsidR="00A03551">
        <w:instrText xml:space="preserve"> HYPERLINK "https://doi.org/10.1038/s41598-019-47148-x" \h </w:instrText>
      </w:r>
      <w:r w:rsidR="00A03551">
        <w:fldChar w:fldCharType="separate"/>
      </w:r>
      <w:r w:rsidR="00A03551">
        <w:rPr>
          <w:rStyle w:val="Hyperlink"/>
        </w:rPr>
        <w:t>10.1038/s41598-019-47148-x</w:t>
      </w:r>
      <w:r w:rsidR="00A03551">
        <w:rPr>
          <w:rStyle w:val="Hyperlink"/>
        </w:rPr>
        <w:fldChar w:fldCharType="end"/>
      </w:r>
    </w:p>
    <w:p w14:paraId="4FF10CC8" w14:textId="17819BF6" w:rsidR="00232FA8" w:rsidRDefault="008329D4">
      <w:pPr>
        <w:pStyle w:val="Bibliography"/>
        <w:rPr>
          <w:ins w:id="324" w:author="Revision" w:date="2021-11-29T21:54:00Z"/>
        </w:rPr>
      </w:pPr>
      <w:bookmarkStart w:id="325" w:name="ref-el6MP0vM"/>
      <w:bookmarkEnd w:id="321"/>
      <w:del w:id="326" w:author="Revision" w:date="2021-11-29T21:54:00Z">
        <w:r>
          <w:delText>43</w:delText>
        </w:r>
      </w:del>
      <w:ins w:id="327" w:author="Revision" w:date="2021-11-29T21:54:00Z">
        <w:r w:rsidR="00A03551">
          <w:t>50. Fu W, Menzies T. Easy over hard: a case</w:t>
        </w:r>
        <w:r w:rsidR="00A03551">
          <w:t xml:space="preserve"> study on deep learning. Association for Computing Machinery (ACM). 2017. doi:</w:t>
        </w:r>
        <w:r w:rsidR="00A03551">
          <w:fldChar w:fldCharType="begin"/>
        </w:r>
        <w:r w:rsidR="00A03551">
          <w:instrText xml:space="preserve"> HYPERLINK "https://doi.org/10.1145/3106237.3106256" \h </w:instrText>
        </w:r>
        <w:r w:rsidR="00A03551">
          <w:fldChar w:fldCharType="separate"/>
        </w:r>
        <w:r w:rsidR="00A03551">
          <w:rPr>
            <w:rStyle w:val="Hyperlink"/>
          </w:rPr>
          <w:t>10.1145/3106237.3106256</w:t>
        </w:r>
        <w:r w:rsidR="00A03551">
          <w:rPr>
            <w:rStyle w:val="Hyperlink"/>
          </w:rPr>
          <w:fldChar w:fldCharType="end"/>
        </w:r>
      </w:ins>
    </w:p>
    <w:p w14:paraId="6D84317D" w14:textId="77777777" w:rsidR="00232FA8" w:rsidRDefault="00A03551">
      <w:pPr>
        <w:pStyle w:val="Bibliography"/>
        <w:rPr>
          <w:ins w:id="328" w:author="Revision" w:date="2021-11-29T21:54:00Z"/>
        </w:rPr>
      </w:pPr>
      <w:bookmarkStart w:id="329" w:name="ref-1Dt8XU1y4"/>
      <w:bookmarkEnd w:id="325"/>
      <w:ins w:id="330" w:author="Revision" w:date="2021-11-29T21:54:00Z">
        <w:r>
          <w:t xml:space="preserve">51. Smith AM, Walsh JR, Long J, Davis CB, </w:t>
        </w:r>
        <w:proofErr w:type="spellStart"/>
        <w:r>
          <w:t>Henstock</w:t>
        </w:r>
        <w:proofErr w:type="spellEnd"/>
        <w:r>
          <w:t xml:space="preserve"> P, Hodge MR, et al. Standard machine learnin</w:t>
        </w:r>
        <w:r>
          <w:t>g approaches outperform deep representation learning on phenotype prediction from transcriptomics data. BMC Bioinformatics. 2020;21: 119. doi:</w:t>
        </w:r>
        <w:r>
          <w:fldChar w:fldCharType="begin"/>
        </w:r>
        <w:r>
          <w:instrText xml:space="preserve"> HYPERLINK "https://doi.org/10.1186/s12859-020-3427-8" \h </w:instrText>
        </w:r>
        <w:r>
          <w:fldChar w:fldCharType="separate"/>
        </w:r>
        <w:r>
          <w:rPr>
            <w:rStyle w:val="Hyperlink"/>
          </w:rPr>
          <w:t>10.1186/s12859-020-3427-8</w:t>
        </w:r>
        <w:r>
          <w:rPr>
            <w:rStyle w:val="Hyperlink"/>
          </w:rPr>
          <w:fldChar w:fldCharType="end"/>
        </w:r>
      </w:ins>
    </w:p>
    <w:p w14:paraId="036B8AA4" w14:textId="77777777" w:rsidR="00232FA8" w:rsidRDefault="00A03551">
      <w:pPr>
        <w:pStyle w:val="Bibliography"/>
        <w:pPrChange w:id="331" w:author="Revision" w:date="2021-11-29T21:54:00Z">
          <w:pPr>
            <w:pStyle w:val="Bibliography"/>
            <w:spacing w:line="480" w:lineRule="auto"/>
          </w:pPr>
        </w:pPrChange>
      </w:pPr>
      <w:bookmarkStart w:id="332" w:name="ref-1DssZebFm"/>
      <w:bookmarkEnd w:id="329"/>
      <w:ins w:id="333" w:author="Revision" w:date="2021-11-29T21:54:00Z">
        <w:r>
          <w:t>52</w:t>
        </w:r>
      </w:ins>
      <w:r>
        <w:t xml:space="preserve">. </w:t>
      </w:r>
      <w:proofErr w:type="spellStart"/>
      <w:r>
        <w:t>Rajkomar</w:t>
      </w:r>
      <w:proofErr w:type="spellEnd"/>
      <w:r>
        <w:t xml:space="preserve"> A, Oren E, Che</w:t>
      </w:r>
      <w:r>
        <w:t xml:space="preserve">n K, Dai AM, </w:t>
      </w:r>
      <w:proofErr w:type="spellStart"/>
      <w:r>
        <w:t>Hajaj</w:t>
      </w:r>
      <w:proofErr w:type="spellEnd"/>
      <w:r>
        <w:t xml:space="preserve"> N, Hardt M, et al. Scalable and accurate deep learning with electronic health records. </w:t>
      </w:r>
      <w:proofErr w:type="spellStart"/>
      <w:r>
        <w:t>npj</w:t>
      </w:r>
      <w:proofErr w:type="spellEnd"/>
      <w:r>
        <w:t xml:space="preserve"> Digital Medicine. 2018;1: 18. doi:</w:t>
      </w:r>
      <w:r>
        <w:fldChar w:fldCharType="begin"/>
      </w:r>
      <w:r>
        <w:instrText xml:space="preserve"> HYPERLINK "https://doi.org/10.1038/s41746-018-0029-1" \h </w:instrText>
      </w:r>
      <w:r>
        <w:fldChar w:fldCharType="separate"/>
      </w:r>
      <w:r>
        <w:rPr>
          <w:rStyle w:val="Hyperlink"/>
        </w:rPr>
        <w:t>10.1038/s41746-018-0029-1</w:t>
      </w:r>
      <w:r>
        <w:rPr>
          <w:rStyle w:val="Hyperlink"/>
        </w:rPr>
        <w:fldChar w:fldCharType="end"/>
      </w:r>
    </w:p>
    <w:p w14:paraId="4FB25D5D" w14:textId="6248E250" w:rsidR="00232FA8" w:rsidRDefault="008329D4">
      <w:pPr>
        <w:pStyle w:val="Bibliography"/>
        <w:pPrChange w:id="334" w:author="Revision" w:date="2021-11-29T21:54:00Z">
          <w:pPr>
            <w:pStyle w:val="Bibliography"/>
            <w:spacing w:line="480" w:lineRule="auto"/>
          </w:pPr>
        </w:pPrChange>
      </w:pPr>
      <w:bookmarkStart w:id="335" w:name="ref-19zfIm033"/>
      <w:bookmarkEnd w:id="332"/>
      <w:del w:id="336" w:author="Revision" w:date="2021-11-29T21:54:00Z">
        <w:r>
          <w:delText>44</w:delText>
        </w:r>
      </w:del>
      <w:ins w:id="337" w:author="Revision" w:date="2021-11-29T21:54:00Z">
        <w:r w:rsidR="00A03551">
          <w:t>53</w:t>
        </w:r>
      </w:ins>
      <w:r w:rsidR="00A03551">
        <w:t xml:space="preserve">. </w:t>
      </w:r>
      <w:proofErr w:type="spellStart"/>
      <w:r w:rsidR="00A03551">
        <w:t>Koutsoukas</w:t>
      </w:r>
      <w:proofErr w:type="spellEnd"/>
      <w:r w:rsidR="00A03551">
        <w:t xml:space="preserve"> A, Monagha</w:t>
      </w:r>
      <w:r w:rsidR="00A03551">
        <w:t>n KJ, Li X, Huan J. Deep-learning: investigating deep neural networks hyper-parameters and comparison of performance to shallow methods for modeling bioactivity data. Journal of Cheminformatics. 2017;9: 42. doi:</w:t>
      </w:r>
      <w:r w:rsidR="00A03551">
        <w:fldChar w:fldCharType="begin"/>
      </w:r>
      <w:r w:rsidR="00A03551">
        <w:instrText xml:space="preserve"> HYPERLINK "https://doi.org/10.1186/s13321-</w:instrText>
      </w:r>
      <w:r w:rsidR="00A03551">
        <w:instrText xml:space="preserve">017-0226-y" \h </w:instrText>
      </w:r>
      <w:r w:rsidR="00A03551">
        <w:fldChar w:fldCharType="separate"/>
      </w:r>
      <w:r w:rsidR="00A03551">
        <w:rPr>
          <w:rStyle w:val="Hyperlink"/>
        </w:rPr>
        <w:t>10.1186/s13321-017-0226-y</w:t>
      </w:r>
      <w:r w:rsidR="00A03551">
        <w:rPr>
          <w:rStyle w:val="Hyperlink"/>
        </w:rPr>
        <w:fldChar w:fldCharType="end"/>
      </w:r>
    </w:p>
    <w:p w14:paraId="08B4A3F0" w14:textId="211F0EE0" w:rsidR="00232FA8" w:rsidRDefault="008329D4">
      <w:pPr>
        <w:pStyle w:val="Bibliography"/>
        <w:pPrChange w:id="338" w:author="Revision" w:date="2021-11-29T21:54:00Z">
          <w:pPr>
            <w:pStyle w:val="Bibliography"/>
            <w:spacing w:line="480" w:lineRule="auto"/>
          </w:pPr>
        </w:pPrChange>
      </w:pPr>
      <w:bookmarkStart w:id="339" w:name="ref-lvjgHDOe"/>
      <w:bookmarkEnd w:id="335"/>
      <w:del w:id="340" w:author="Revision" w:date="2021-11-29T21:54:00Z">
        <w:r>
          <w:delText>45</w:delText>
        </w:r>
      </w:del>
      <w:ins w:id="341" w:author="Revision" w:date="2021-11-29T21:54:00Z">
        <w:r w:rsidR="00A03551">
          <w:t>54</w:t>
        </w:r>
      </w:ins>
      <w:r w:rsidR="00A03551">
        <w:t xml:space="preserve">. Chen D, Liu S, Kingsbury P, Sohn S, </w:t>
      </w:r>
      <w:proofErr w:type="spellStart"/>
      <w:r w:rsidR="00A03551">
        <w:t>Storlie</w:t>
      </w:r>
      <w:proofErr w:type="spellEnd"/>
      <w:r w:rsidR="00A03551">
        <w:t xml:space="preserve"> CB, </w:t>
      </w:r>
      <w:proofErr w:type="spellStart"/>
      <w:r w:rsidR="00A03551">
        <w:t>Habermann</w:t>
      </w:r>
      <w:proofErr w:type="spellEnd"/>
      <w:r w:rsidR="00A03551">
        <w:t xml:space="preserve"> EB, et al. Deep learning and alternative learning strategies for retrospective real-world clinical data. </w:t>
      </w:r>
      <w:proofErr w:type="spellStart"/>
      <w:r w:rsidR="00A03551">
        <w:t>npj</w:t>
      </w:r>
      <w:proofErr w:type="spellEnd"/>
      <w:r w:rsidR="00A03551">
        <w:t xml:space="preserve"> Digital Medicine. 2019;2: 43. doi:</w:t>
      </w:r>
      <w:r w:rsidR="00A03551">
        <w:fldChar w:fldCharType="begin"/>
      </w:r>
      <w:r w:rsidR="00A03551">
        <w:instrText xml:space="preserve"> HYPERL</w:instrText>
      </w:r>
      <w:r w:rsidR="00A03551">
        <w:instrText xml:space="preserve">INK "https://doi.org/10.1038/s41746-019-0122-0" \h </w:instrText>
      </w:r>
      <w:r w:rsidR="00A03551">
        <w:fldChar w:fldCharType="separate"/>
      </w:r>
      <w:r w:rsidR="00A03551">
        <w:rPr>
          <w:rStyle w:val="Hyperlink"/>
        </w:rPr>
        <w:t>10.1038/s41746-019-0122-0</w:t>
      </w:r>
      <w:r w:rsidR="00A03551">
        <w:rPr>
          <w:rStyle w:val="Hyperlink"/>
        </w:rPr>
        <w:fldChar w:fldCharType="end"/>
      </w:r>
    </w:p>
    <w:p w14:paraId="1501D7ED" w14:textId="3F8A6BDC" w:rsidR="00232FA8" w:rsidRDefault="008329D4">
      <w:pPr>
        <w:pStyle w:val="Bibliography"/>
        <w:pPrChange w:id="342" w:author="Revision" w:date="2021-11-29T21:54:00Z">
          <w:pPr>
            <w:pStyle w:val="Bibliography"/>
            <w:spacing w:line="480" w:lineRule="auto"/>
          </w:pPr>
        </w:pPrChange>
      </w:pPr>
      <w:bookmarkStart w:id="343" w:name="ref-uBcf6TJ2"/>
      <w:bookmarkEnd w:id="339"/>
      <w:del w:id="344" w:author="Revision" w:date="2021-11-29T21:54:00Z">
        <w:r>
          <w:delText>46</w:delText>
        </w:r>
      </w:del>
      <w:ins w:id="345" w:author="Revision" w:date="2021-11-29T21:54:00Z">
        <w:r w:rsidR="00A03551">
          <w:t>55</w:t>
        </w:r>
      </w:ins>
      <w:r w:rsidR="00A03551">
        <w:t xml:space="preserve">. </w:t>
      </w:r>
      <w:proofErr w:type="spellStart"/>
      <w:r w:rsidR="00A03551">
        <w:t>Papernot</w:t>
      </w:r>
      <w:proofErr w:type="spellEnd"/>
      <w:r w:rsidR="00A03551">
        <w:t xml:space="preserve"> N, McDaniel P. Deep k-Nearest Neighbors: Towards Confident, Interpretable and Robust Deep Learning. </w:t>
      </w:r>
      <w:proofErr w:type="spellStart"/>
      <w:r w:rsidR="00A03551">
        <w:t>arXiv</w:t>
      </w:r>
      <w:proofErr w:type="spellEnd"/>
      <w:r w:rsidR="00A03551">
        <w:t xml:space="preserve">. </w:t>
      </w:r>
      <w:proofErr w:type="spellStart"/>
      <w:r w:rsidR="00A03551">
        <w:t>arXiv</w:t>
      </w:r>
      <w:proofErr w:type="spellEnd"/>
      <w:r w:rsidR="00A03551">
        <w:t xml:space="preserve">; 2018 Mar. Report No.: 1803.04765. Available: </w:t>
      </w:r>
      <w:r w:rsidR="00A03551">
        <w:fldChar w:fldCharType="begin"/>
      </w:r>
      <w:r w:rsidR="00A03551">
        <w:instrText xml:space="preserve"> HYPERLINK "https://arxiv.org/abs/1803.04765" \h </w:instrText>
      </w:r>
      <w:r w:rsidR="00A03551">
        <w:fldChar w:fldCharType="separate"/>
      </w:r>
      <w:r w:rsidR="00A03551">
        <w:rPr>
          <w:rStyle w:val="Hyperlink"/>
        </w:rPr>
        <w:t>https://arxiv.org/abs/1803.04765</w:t>
      </w:r>
      <w:r w:rsidR="00A03551">
        <w:rPr>
          <w:rStyle w:val="Hyperlink"/>
        </w:rPr>
        <w:fldChar w:fldCharType="end"/>
      </w:r>
    </w:p>
    <w:p w14:paraId="02C5593F" w14:textId="3C58B183" w:rsidR="00232FA8" w:rsidRDefault="008329D4">
      <w:pPr>
        <w:pStyle w:val="Bibliography"/>
        <w:pPrChange w:id="346" w:author="Revision" w:date="2021-11-29T21:54:00Z">
          <w:pPr>
            <w:pStyle w:val="Bibliography"/>
            <w:spacing w:line="480" w:lineRule="auto"/>
          </w:pPr>
        </w:pPrChange>
      </w:pPr>
      <w:bookmarkStart w:id="347" w:name="ref-2bsGpiQt"/>
      <w:bookmarkEnd w:id="343"/>
      <w:del w:id="348" w:author="Revision" w:date="2021-11-29T21:54:00Z">
        <w:r>
          <w:delText>47</w:delText>
        </w:r>
      </w:del>
      <w:ins w:id="349" w:author="Revision" w:date="2021-11-29T21:54:00Z">
        <w:r w:rsidR="00A03551">
          <w:t>56</w:t>
        </w:r>
      </w:ins>
      <w:r w:rsidR="00A03551">
        <w:t xml:space="preserve">. Jiang H, Kim B, Guan MY, Gupta M. To Trust Or Not To Trust A Classifier. </w:t>
      </w:r>
      <w:proofErr w:type="spellStart"/>
      <w:r w:rsidR="00A03551">
        <w:t>arXiv</w:t>
      </w:r>
      <w:proofErr w:type="spellEnd"/>
      <w:r w:rsidR="00A03551">
        <w:t xml:space="preserve">. </w:t>
      </w:r>
      <w:proofErr w:type="spellStart"/>
      <w:r w:rsidR="00A03551">
        <w:t>arXiv</w:t>
      </w:r>
      <w:proofErr w:type="spellEnd"/>
      <w:r w:rsidR="00A03551">
        <w:t xml:space="preserve">; 2018 Oct. Report No.: 1805.11783. Available: </w:t>
      </w:r>
      <w:r w:rsidR="00A03551">
        <w:fldChar w:fldCharType="begin"/>
      </w:r>
      <w:r w:rsidR="00A03551">
        <w:instrText xml:space="preserve"> HYPERLINK "https://arxiv.org/abs/1</w:instrText>
      </w:r>
      <w:r w:rsidR="00A03551">
        <w:instrText xml:space="preserve">805.11783" \h </w:instrText>
      </w:r>
      <w:r w:rsidR="00A03551">
        <w:fldChar w:fldCharType="separate"/>
      </w:r>
      <w:r w:rsidR="00A03551">
        <w:rPr>
          <w:rStyle w:val="Hyperlink"/>
        </w:rPr>
        <w:t>https://arxiv.org/abs/1805.11783</w:t>
      </w:r>
      <w:r w:rsidR="00A03551">
        <w:rPr>
          <w:rStyle w:val="Hyperlink"/>
        </w:rPr>
        <w:fldChar w:fldCharType="end"/>
      </w:r>
    </w:p>
    <w:p w14:paraId="67FD7790" w14:textId="31346FE3" w:rsidR="00232FA8" w:rsidRDefault="008329D4">
      <w:pPr>
        <w:pStyle w:val="Bibliography"/>
        <w:pPrChange w:id="350" w:author="Revision" w:date="2021-11-29T21:54:00Z">
          <w:pPr>
            <w:pStyle w:val="Bibliography"/>
            <w:spacing w:line="480" w:lineRule="auto"/>
          </w:pPr>
        </w:pPrChange>
      </w:pPr>
      <w:bookmarkStart w:id="351" w:name="ref-gTcMnARc"/>
      <w:bookmarkEnd w:id="347"/>
      <w:del w:id="352" w:author="Revision" w:date="2021-11-29T21:54:00Z">
        <w:r>
          <w:lastRenderedPageBreak/>
          <w:delText>48</w:delText>
        </w:r>
      </w:del>
      <w:ins w:id="353" w:author="Revision" w:date="2021-11-29T21:54:00Z">
        <w:r w:rsidR="00A03551">
          <w:t>57</w:t>
        </w:r>
      </w:ins>
      <w:r w:rsidR="00A03551">
        <w:t xml:space="preserve">. Hu Q, Greene CS. Parameter tuning is a key part of dimensionality reduction via deep variational autoencoders for single cell RNA transcriptomics. World Scientific Pub Co Pte </w:t>
      </w:r>
      <w:del w:id="354" w:author="Revision" w:date="2021-11-29T21:54:00Z">
        <w:r>
          <w:delText>Lt</w:delText>
        </w:r>
      </w:del>
      <w:ins w:id="355" w:author="Revision" w:date="2021-11-29T21:54:00Z">
        <w:r w:rsidR="00A03551">
          <w:t>Ltd</w:t>
        </w:r>
      </w:ins>
      <w:r w:rsidR="00A03551">
        <w:t>. 2018. doi:</w:t>
      </w:r>
      <w:r w:rsidR="00A03551">
        <w:fldChar w:fldCharType="begin"/>
      </w:r>
      <w:r w:rsidR="00A03551">
        <w:instrText xml:space="preserve"> HYPERLINK "</w:instrText>
      </w:r>
      <w:r w:rsidR="00A03551">
        <w:instrText xml:space="preserve">https://doi.org/10.1142/9789813279827_0033" \h </w:instrText>
      </w:r>
      <w:r w:rsidR="00A03551">
        <w:fldChar w:fldCharType="separate"/>
      </w:r>
      <w:r w:rsidR="00A03551">
        <w:rPr>
          <w:rStyle w:val="Hyperlink"/>
        </w:rPr>
        <w:t>10.1142/9789813279827_0033</w:t>
      </w:r>
      <w:r w:rsidR="00A03551">
        <w:rPr>
          <w:rStyle w:val="Hyperlink"/>
        </w:rPr>
        <w:fldChar w:fldCharType="end"/>
      </w:r>
    </w:p>
    <w:p w14:paraId="01E0B991" w14:textId="43B52970" w:rsidR="00232FA8" w:rsidRDefault="008329D4">
      <w:pPr>
        <w:pStyle w:val="Bibliography"/>
        <w:pPrChange w:id="356" w:author="Revision" w:date="2021-11-29T21:54:00Z">
          <w:pPr>
            <w:pStyle w:val="Bibliography"/>
            <w:spacing w:line="480" w:lineRule="auto"/>
          </w:pPr>
        </w:pPrChange>
      </w:pPr>
      <w:bookmarkStart w:id="357" w:name="ref-kEX5dgzK"/>
      <w:bookmarkEnd w:id="351"/>
      <w:del w:id="358" w:author="Revision" w:date="2021-11-29T21:54:00Z">
        <w:r>
          <w:delText>49</w:delText>
        </w:r>
      </w:del>
      <w:ins w:id="359" w:author="Revision" w:date="2021-11-29T21:54:00Z">
        <w:r w:rsidR="00A03551">
          <w:t>58</w:t>
        </w:r>
      </w:ins>
      <w:r w:rsidR="00A03551">
        <w:t>. Perez-Riverol Y, Gatto L, Wang R, Sachsenberg T, Uszkoreit J, Leprevost F da V, et al. Ten Simple Rules for Taking Advantage of Git and GitHub. PLOS Computational Biology. 2016;</w:t>
      </w:r>
      <w:r w:rsidR="00A03551">
        <w:t>12: e1004947. doi:</w:t>
      </w:r>
      <w:r w:rsidR="00A03551">
        <w:fldChar w:fldCharType="begin"/>
      </w:r>
      <w:r w:rsidR="00A03551">
        <w:instrText xml:space="preserve"> HYPERLINK "https://doi.org/10.1371/journal.pcbi.1004947" \h </w:instrText>
      </w:r>
      <w:r w:rsidR="00A03551">
        <w:fldChar w:fldCharType="separate"/>
      </w:r>
      <w:r w:rsidR="00A03551">
        <w:rPr>
          <w:rStyle w:val="Hyperlink"/>
        </w:rPr>
        <w:t>10.1371/journal.pcbi.1004947</w:t>
      </w:r>
      <w:r w:rsidR="00A03551">
        <w:rPr>
          <w:rStyle w:val="Hyperlink"/>
        </w:rPr>
        <w:fldChar w:fldCharType="end"/>
      </w:r>
    </w:p>
    <w:p w14:paraId="253BA986" w14:textId="18037C97" w:rsidR="00232FA8" w:rsidRDefault="008329D4">
      <w:pPr>
        <w:pStyle w:val="Bibliography"/>
        <w:pPrChange w:id="360" w:author="Revision" w:date="2021-11-29T21:54:00Z">
          <w:pPr>
            <w:pStyle w:val="Bibliography"/>
            <w:spacing w:line="480" w:lineRule="auto"/>
          </w:pPr>
        </w:pPrChange>
      </w:pPr>
      <w:bookmarkStart w:id="361" w:name="ref-Qh7xTLwz"/>
      <w:bookmarkEnd w:id="357"/>
      <w:del w:id="362" w:author="Revision" w:date="2021-11-29T21:54:00Z">
        <w:r>
          <w:delText>50</w:delText>
        </w:r>
      </w:del>
      <w:ins w:id="363" w:author="Revision" w:date="2021-11-29T21:54:00Z">
        <w:r w:rsidR="00A03551">
          <w:t>59</w:t>
        </w:r>
      </w:ins>
      <w:r w:rsidR="00A03551">
        <w:t>. Beaulieu-Jones BK, Greene CS. Reproducibility of computational workflows is automated using continuous analysis. Nature Biotechnology. 2017;3</w:t>
      </w:r>
      <w:r w:rsidR="00A03551">
        <w:t>5: 342–346. doi:</w:t>
      </w:r>
      <w:r w:rsidR="00A03551">
        <w:fldChar w:fldCharType="begin"/>
      </w:r>
      <w:r w:rsidR="00A03551">
        <w:instrText xml:space="preserve"> HYPERLINK "https://doi.org/10.1038/nbt.3780" \h </w:instrText>
      </w:r>
      <w:r w:rsidR="00A03551">
        <w:fldChar w:fldCharType="separate"/>
      </w:r>
      <w:r w:rsidR="00A03551">
        <w:rPr>
          <w:rStyle w:val="Hyperlink"/>
        </w:rPr>
        <w:t>10.1038/nbt.3780</w:t>
      </w:r>
      <w:r w:rsidR="00A03551">
        <w:rPr>
          <w:rStyle w:val="Hyperlink"/>
        </w:rPr>
        <w:fldChar w:fldCharType="end"/>
      </w:r>
    </w:p>
    <w:p w14:paraId="7CE335D9" w14:textId="58CF6A98" w:rsidR="00232FA8" w:rsidRDefault="008329D4">
      <w:pPr>
        <w:pStyle w:val="Bibliography"/>
        <w:pPrChange w:id="364" w:author="Revision" w:date="2021-11-29T21:54:00Z">
          <w:pPr>
            <w:pStyle w:val="Bibliography"/>
            <w:spacing w:line="480" w:lineRule="auto"/>
          </w:pPr>
        </w:pPrChange>
      </w:pPr>
      <w:bookmarkStart w:id="365" w:name="ref-Pf3steOn"/>
      <w:bookmarkEnd w:id="361"/>
      <w:del w:id="366" w:author="Revision" w:date="2021-11-29T21:54:00Z">
        <w:r>
          <w:delText>51</w:delText>
        </w:r>
      </w:del>
      <w:ins w:id="367" w:author="Revision" w:date="2021-11-29T21:54:00Z">
        <w:r w:rsidR="00A03551">
          <w:t>60</w:t>
        </w:r>
      </w:ins>
      <w:r w:rsidR="00A03551">
        <w:t>. Sandve GK, Nekrutenko A, Taylor J, Hovig E. Ten Simple Rules for Reproducible Computational Research. PLoS Computational Biology. 2013;9: e1003285. doi:</w:t>
      </w:r>
      <w:r w:rsidR="00A03551">
        <w:fldChar w:fldCharType="begin"/>
      </w:r>
      <w:r w:rsidR="00A03551">
        <w:instrText xml:space="preserve"> HYPERLINK "h</w:instrText>
      </w:r>
      <w:r w:rsidR="00A03551">
        <w:instrText xml:space="preserve">ttps://doi.org/10.1371/journal.pcbi.1003285" \h </w:instrText>
      </w:r>
      <w:r w:rsidR="00A03551">
        <w:fldChar w:fldCharType="separate"/>
      </w:r>
      <w:r w:rsidR="00A03551">
        <w:rPr>
          <w:rStyle w:val="Hyperlink"/>
        </w:rPr>
        <w:t>10.1371/journal.pcbi.1003285</w:t>
      </w:r>
      <w:r w:rsidR="00A03551">
        <w:rPr>
          <w:rStyle w:val="Hyperlink"/>
        </w:rPr>
        <w:fldChar w:fldCharType="end"/>
      </w:r>
    </w:p>
    <w:p w14:paraId="3395B135" w14:textId="28393CD6" w:rsidR="00232FA8" w:rsidRDefault="008329D4">
      <w:pPr>
        <w:pStyle w:val="Bibliography"/>
        <w:pPrChange w:id="368" w:author="Revision" w:date="2021-11-29T21:54:00Z">
          <w:pPr>
            <w:pStyle w:val="Bibliography"/>
            <w:spacing w:line="480" w:lineRule="auto"/>
          </w:pPr>
        </w:pPrChange>
      </w:pPr>
      <w:bookmarkStart w:id="369" w:name="ref-Tx4vUlOa"/>
      <w:bookmarkEnd w:id="365"/>
      <w:del w:id="370" w:author="Revision" w:date="2021-11-29T21:54:00Z">
        <w:r>
          <w:delText>52</w:delText>
        </w:r>
      </w:del>
      <w:ins w:id="371" w:author="Revision" w:date="2021-11-29T21:54:00Z">
        <w:r w:rsidR="00A03551">
          <w:t>61</w:t>
        </w:r>
      </w:ins>
      <w:r w:rsidR="00A03551">
        <w:t>. Rule A, Birmingham A, Zuniga C, Altintas I, Huang S-C, Knight R, et al. Ten Simple Rules for Reproducible Research in Jupyter Notebooks. arXiv. arXiv; 2018 Oct. Report No.: 1</w:t>
      </w:r>
      <w:r w:rsidR="00A03551">
        <w:t xml:space="preserve">810.08055. Available: </w:t>
      </w:r>
      <w:r w:rsidR="00A03551">
        <w:fldChar w:fldCharType="begin"/>
      </w:r>
      <w:r w:rsidR="00A03551">
        <w:instrText xml:space="preserve"> HYPERLINK "https://arxiv.org/abs/1810.08055" \h </w:instrText>
      </w:r>
      <w:r w:rsidR="00A03551">
        <w:fldChar w:fldCharType="separate"/>
      </w:r>
      <w:r w:rsidR="00A03551">
        <w:rPr>
          <w:rStyle w:val="Hyperlink"/>
        </w:rPr>
        <w:t>https://arxiv.org/abs/1810.08055</w:t>
      </w:r>
      <w:r w:rsidR="00A03551">
        <w:rPr>
          <w:rStyle w:val="Hyperlink"/>
        </w:rPr>
        <w:fldChar w:fldCharType="end"/>
      </w:r>
    </w:p>
    <w:p w14:paraId="10BBFCF9" w14:textId="36DF9BA2" w:rsidR="00232FA8" w:rsidRDefault="008329D4">
      <w:pPr>
        <w:pStyle w:val="Bibliography"/>
        <w:rPr>
          <w:ins w:id="372" w:author="Revision" w:date="2021-11-29T21:54:00Z"/>
        </w:rPr>
      </w:pPr>
      <w:bookmarkStart w:id="373" w:name="ref-PETW01rJ"/>
      <w:bookmarkEnd w:id="369"/>
      <w:del w:id="374" w:author="Revision" w:date="2021-11-29T21:54:00Z">
        <w:r>
          <w:delText>53</w:delText>
        </w:r>
      </w:del>
      <w:ins w:id="375" w:author="Revision" w:date="2021-11-29T21:54:00Z">
        <w:r w:rsidR="00A03551">
          <w:t xml:space="preserve">62. Heil BJ, Hoffman MM, </w:t>
        </w:r>
        <w:proofErr w:type="spellStart"/>
        <w:r w:rsidR="00A03551">
          <w:t>Markowetz</w:t>
        </w:r>
        <w:proofErr w:type="spellEnd"/>
        <w:r w:rsidR="00A03551">
          <w:t xml:space="preserve"> F, Lee S-I, Greene CS, Hicks SC. Reproducibility standards for machine learning in the life sciences. Nature Metho</w:t>
        </w:r>
        <w:r w:rsidR="00A03551">
          <w:t>ds. 2021;18: 1132–1135. doi:</w:t>
        </w:r>
        <w:r w:rsidR="00A03551">
          <w:fldChar w:fldCharType="begin"/>
        </w:r>
        <w:r w:rsidR="00A03551">
          <w:instrText xml:space="preserve"> HYPERLINK "https://doi.org/10.1038/s41592-021-01256-7" \h </w:instrText>
        </w:r>
        <w:r w:rsidR="00A03551">
          <w:fldChar w:fldCharType="separate"/>
        </w:r>
        <w:r w:rsidR="00A03551">
          <w:rPr>
            <w:rStyle w:val="Hyperlink"/>
          </w:rPr>
          <w:t>10.1038/s41592-021-01256-7</w:t>
        </w:r>
        <w:r w:rsidR="00A03551">
          <w:rPr>
            <w:rStyle w:val="Hyperlink"/>
          </w:rPr>
          <w:fldChar w:fldCharType="end"/>
        </w:r>
      </w:ins>
    </w:p>
    <w:p w14:paraId="16E49136" w14:textId="77777777" w:rsidR="00232FA8" w:rsidRDefault="00A03551">
      <w:pPr>
        <w:pStyle w:val="Bibliography"/>
        <w:pPrChange w:id="376" w:author="Revision" w:date="2021-11-29T21:54:00Z">
          <w:pPr>
            <w:pStyle w:val="Bibliography"/>
            <w:spacing w:line="480" w:lineRule="auto"/>
          </w:pPr>
        </w:pPrChange>
      </w:pPr>
      <w:bookmarkStart w:id="377" w:name="ref-1GSwNJdl7"/>
      <w:bookmarkEnd w:id="373"/>
      <w:ins w:id="378" w:author="Revision" w:date="2021-11-29T21:54:00Z">
        <w:r>
          <w:t>63</w:t>
        </w:r>
      </w:ins>
      <w:r>
        <w:t xml:space="preserve">. NVIDIA. Deep Learning SDK Documentation. 1 Nov 2018. Available: </w:t>
      </w:r>
      <w:r>
        <w:fldChar w:fldCharType="begin"/>
      </w:r>
      <w:r>
        <w:instrText xml:space="preserve"> HYPERLINK "https://docs.nvidia.com/deeplearning/sdk/cudnn-developer-</w:instrText>
      </w:r>
      <w:r>
        <w:instrText xml:space="preserve">guide/index.html" \l "reproducibility" \h </w:instrText>
      </w:r>
      <w:r>
        <w:fldChar w:fldCharType="separate"/>
      </w:r>
      <w:r>
        <w:rPr>
          <w:rStyle w:val="Hyperlink"/>
        </w:rPr>
        <w:t>https://docs.nvidia.com/deeplearning/sdk/cudnn-developer-guide/index.html#reproducibility</w:t>
      </w:r>
      <w:r>
        <w:rPr>
          <w:rStyle w:val="Hyperlink"/>
        </w:rPr>
        <w:fldChar w:fldCharType="end"/>
      </w:r>
    </w:p>
    <w:p w14:paraId="59A3734C" w14:textId="2D9D232F" w:rsidR="00232FA8" w:rsidRDefault="008329D4">
      <w:pPr>
        <w:pStyle w:val="Bibliography"/>
        <w:pPrChange w:id="379" w:author="Revision" w:date="2021-11-29T21:54:00Z">
          <w:pPr>
            <w:pStyle w:val="Bibliography"/>
            <w:spacing w:line="480" w:lineRule="auto"/>
          </w:pPr>
        </w:pPrChange>
      </w:pPr>
      <w:bookmarkStart w:id="380" w:name="ref-mIx19cpn"/>
      <w:bookmarkEnd w:id="377"/>
      <w:del w:id="381" w:author="Revision" w:date="2021-11-29T21:54:00Z">
        <w:r>
          <w:delText>54. Leung H, Glass J, Phillips</w:delText>
        </w:r>
      </w:del>
      <w:ins w:id="382" w:author="Revision" w:date="2021-11-29T21:54:00Z">
        <w:r w:rsidR="00A03551">
          <w:t xml:space="preserve">64. Wilson AC, </w:t>
        </w:r>
        <w:proofErr w:type="spellStart"/>
        <w:r w:rsidR="00A03551">
          <w:t>Roelofs</w:t>
        </w:r>
        <w:proofErr w:type="spellEnd"/>
        <w:r w:rsidR="00A03551">
          <w:t xml:space="preserve"> R, Stern</w:t>
        </w:r>
      </w:ins>
      <w:r w:rsidR="00A03551">
        <w:t xml:space="preserve"> M, </w:t>
      </w:r>
      <w:del w:id="383" w:author="Revision" w:date="2021-11-29T21:54:00Z">
        <w:r>
          <w:delText>Zue VW. Phonetic Classification and Recognition Using the Multi-Layer Perceptron. In: Lippmann RP, Moody J, Touretzky D, editors.</w:delText>
        </w:r>
      </w:del>
      <w:proofErr w:type="spellStart"/>
      <w:ins w:id="384" w:author="Revision" w:date="2021-11-29T21:54:00Z">
        <w:r w:rsidR="00A03551">
          <w:t>Srebro</w:t>
        </w:r>
        <w:proofErr w:type="spellEnd"/>
        <w:r w:rsidR="00A03551">
          <w:t xml:space="preserve"> N, </w:t>
        </w:r>
        <w:proofErr w:type="spellStart"/>
        <w:r w:rsidR="00A03551">
          <w:t>Recht</w:t>
        </w:r>
        <w:proofErr w:type="spellEnd"/>
        <w:r w:rsidR="00A03551">
          <w:t xml:space="preserve"> B. The Marginal Value of Adaptive Gradient Methods in Machine Learning.</w:t>
        </w:r>
      </w:ins>
      <w:r w:rsidR="00A03551">
        <w:t xml:space="preserve"> </w:t>
      </w:r>
      <w:r w:rsidR="00A03551">
        <w:t xml:space="preserve">Advances in Neural Information Processing Systems. </w:t>
      </w:r>
      <w:del w:id="385" w:author="Revision" w:date="2021-11-29T21:54:00Z">
        <w:r>
          <w:delText>Morgan-Kaufmann; 1991.</w:delText>
        </w:r>
      </w:del>
      <w:ins w:id="386" w:author="Revision" w:date="2021-11-29T21:54:00Z">
        <w:r w:rsidR="00A03551">
          <w:t>2017;30.</w:t>
        </w:r>
      </w:ins>
      <w:r w:rsidR="00A03551">
        <w:t xml:space="preserve"> Available: </w:t>
      </w:r>
      <w:r w:rsidR="00A03551">
        <w:fldChar w:fldCharType="begin"/>
      </w:r>
      <w:r w:rsidR="00A03551">
        <w:instrText xml:space="preserve"> HYPERLINK "https://</w:instrText>
      </w:r>
      <w:del w:id="387" w:author="Revision" w:date="2021-11-29T21:54:00Z">
        <w:r w:rsidR="00A03551">
          <w:delInstrText>proceedings.n</w:delInstrText>
        </w:r>
        <w:r w:rsidR="00A03551">
          <w:delInstrText>eurips</w:delInstrText>
        </w:r>
      </w:del>
      <w:ins w:id="388" w:author="Revision" w:date="2021-11-29T21:54:00Z">
        <w:r w:rsidR="00A03551">
          <w:instrText>papers.nips</w:instrText>
        </w:r>
      </w:ins>
      <w:r w:rsidR="00A03551">
        <w:instrText>.cc/paper/</w:instrText>
      </w:r>
      <w:del w:id="389" w:author="Revision" w:date="2021-11-29T21:54:00Z">
        <w:r w:rsidR="00A03551">
          <w:delInstrText>1990/file/3dd48ab31d016ffcbf3314df2b3cb9ce-Paper.pdf</w:delInstrText>
        </w:r>
      </w:del>
      <w:ins w:id="390" w:author="Revision" w:date="2021-11-29T21:54:00Z">
        <w:r w:rsidR="00A03551">
          <w:instrText>2017/hash/81b3833e2504647f9d794f7d7b9bf341-Abstract.html</w:instrText>
        </w:r>
      </w:ins>
      <w:r w:rsidR="00A03551">
        <w:instrText xml:space="preserve">" \h </w:instrText>
      </w:r>
      <w:r w:rsidR="00A03551">
        <w:fldChar w:fldCharType="separate"/>
      </w:r>
      <w:r w:rsidR="00A03551">
        <w:rPr>
          <w:rStyle w:val="Hyperlink"/>
        </w:rPr>
        <w:t>https://</w:t>
      </w:r>
      <w:del w:id="391" w:author="Revision" w:date="2021-11-29T21:54:00Z">
        <w:r>
          <w:rPr>
            <w:rStyle w:val="Hyperlink"/>
          </w:rPr>
          <w:delText>proceedings.neurips</w:delText>
        </w:r>
      </w:del>
      <w:ins w:id="392" w:author="Revision" w:date="2021-11-29T21:54:00Z">
        <w:r w:rsidR="00A03551">
          <w:rPr>
            <w:rStyle w:val="Hyperlink"/>
          </w:rPr>
          <w:t>papers.nips</w:t>
        </w:r>
      </w:ins>
      <w:r w:rsidR="00A03551">
        <w:rPr>
          <w:rStyle w:val="Hyperlink"/>
        </w:rPr>
        <w:t>.cc/paper/</w:t>
      </w:r>
      <w:del w:id="393" w:author="Revision" w:date="2021-11-29T21:54:00Z">
        <w:r>
          <w:rPr>
            <w:rStyle w:val="Hyperlink"/>
          </w:rPr>
          <w:delText>1990/file/3dd48ab31d016ffcbf3314df2b3cb9ce-Paper.pdf</w:delText>
        </w:r>
      </w:del>
      <w:ins w:id="394" w:author="Revision" w:date="2021-11-29T21:54:00Z">
        <w:r w:rsidR="00A03551">
          <w:rPr>
            <w:rStyle w:val="Hyperlink"/>
          </w:rPr>
          <w:t>2017/hash/81b3833e2504647f9d794f7d7b9bf341-Abstract</w:t>
        </w:r>
        <w:r w:rsidR="00A03551">
          <w:rPr>
            <w:rStyle w:val="Hyperlink"/>
          </w:rPr>
          <w:t>.html</w:t>
        </w:r>
      </w:ins>
      <w:r w:rsidR="00A03551">
        <w:rPr>
          <w:rStyle w:val="Hyperlink"/>
        </w:rPr>
        <w:fldChar w:fldCharType="end"/>
      </w:r>
    </w:p>
    <w:p w14:paraId="6E8B0AAA" w14:textId="005B8870" w:rsidR="00232FA8" w:rsidRDefault="008329D4">
      <w:pPr>
        <w:pStyle w:val="Bibliography"/>
        <w:pPrChange w:id="395" w:author="Revision" w:date="2021-11-29T21:54:00Z">
          <w:pPr>
            <w:pStyle w:val="Bibliography"/>
            <w:spacing w:line="480" w:lineRule="auto"/>
          </w:pPr>
        </w:pPrChange>
      </w:pPr>
      <w:bookmarkStart w:id="396" w:name="ref-esvPpSAp"/>
      <w:bookmarkEnd w:id="380"/>
      <w:del w:id="397" w:author="Revision" w:date="2021-11-29T21:54:00Z">
        <w:r>
          <w:delText>55</w:delText>
        </w:r>
      </w:del>
      <w:ins w:id="398" w:author="Revision" w:date="2021-11-29T21:54:00Z">
        <w:r w:rsidR="00A03551">
          <w:t>65</w:t>
        </w:r>
      </w:ins>
      <w:r w:rsidR="00A03551">
        <w:t>. Vision T. The Dryad Digital Repository: Published evolutionary data as part of the greater data ecosystem. Nature Precedings. 2010. doi:</w:t>
      </w:r>
      <w:r w:rsidR="00A03551">
        <w:fldChar w:fldCharType="begin"/>
      </w:r>
      <w:r w:rsidR="00A03551">
        <w:instrText xml:space="preserve"> HYPERLINK "https://doi.org/10.1038/npre.2010.4595.1" \h </w:instrText>
      </w:r>
      <w:r w:rsidR="00A03551">
        <w:fldChar w:fldCharType="separate"/>
      </w:r>
      <w:r w:rsidR="00A03551">
        <w:rPr>
          <w:rStyle w:val="Hyperlink"/>
        </w:rPr>
        <w:t>10.1038/npre.2010.4595.1</w:t>
      </w:r>
      <w:r w:rsidR="00A03551">
        <w:rPr>
          <w:rStyle w:val="Hyperlink"/>
        </w:rPr>
        <w:fldChar w:fldCharType="end"/>
      </w:r>
    </w:p>
    <w:p w14:paraId="672516B7" w14:textId="528DD34E" w:rsidR="00232FA8" w:rsidRDefault="008329D4">
      <w:pPr>
        <w:pStyle w:val="Bibliography"/>
        <w:pPrChange w:id="399" w:author="Revision" w:date="2021-11-29T21:54:00Z">
          <w:pPr>
            <w:pStyle w:val="Bibliography"/>
            <w:spacing w:line="480" w:lineRule="auto"/>
          </w:pPr>
        </w:pPrChange>
      </w:pPr>
      <w:bookmarkStart w:id="400" w:name="ref-Fzeo5SDl"/>
      <w:bookmarkEnd w:id="396"/>
      <w:del w:id="401" w:author="Revision" w:date="2021-11-29T21:54:00Z">
        <w:r>
          <w:delText>56</w:delText>
        </w:r>
      </w:del>
      <w:ins w:id="402" w:author="Revision" w:date="2021-11-29T21:54:00Z">
        <w:r w:rsidR="00A03551">
          <w:t>66</w:t>
        </w:r>
      </w:ins>
      <w:r w:rsidR="00A03551">
        <w:t>. Singh J. FigShare. Jo</w:t>
      </w:r>
      <w:r w:rsidR="00A03551">
        <w:t>urnal of Pharmacology and Pharmacotherapeutics. 2011;2: 138. doi:</w:t>
      </w:r>
      <w:r w:rsidR="00A03551">
        <w:fldChar w:fldCharType="begin"/>
      </w:r>
      <w:r w:rsidR="00A03551">
        <w:instrText xml:space="preserve"> HYPERLINK "https://doi.org/10.4103/0976-500x.81919" \h </w:instrText>
      </w:r>
      <w:r w:rsidR="00A03551">
        <w:fldChar w:fldCharType="separate"/>
      </w:r>
      <w:r w:rsidR="00A03551">
        <w:rPr>
          <w:rStyle w:val="Hyperlink"/>
        </w:rPr>
        <w:t>10.4103/0976-500x.81919</w:t>
      </w:r>
      <w:r w:rsidR="00A03551">
        <w:rPr>
          <w:rStyle w:val="Hyperlink"/>
        </w:rPr>
        <w:fldChar w:fldCharType="end"/>
      </w:r>
    </w:p>
    <w:p w14:paraId="14E5472B" w14:textId="25F02E08" w:rsidR="00232FA8" w:rsidRDefault="008329D4">
      <w:pPr>
        <w:pStyle w:val="Bibliography"/>
        <w:pPrChange w:id="403" w:author="Revision" w:date="2021-11-29T21:54:00Z">
          <w:pPr>
            <w:pStyle w:val="Bibliography"/>
            <w:spacing w:line="480" w:lineRule="auto"/>
          </w:pPr>
        </w:pPrChange>
      </w:pPr>
      <w:bookmarkStart w:id="404" w:name="ref-8xxCWPLQ"/>
      <w:bookmarkEnd w:id="400"/>
      <w:del w:id="405" w:author="Revision" w:date="2021-11-29T21:54:00Z">
        <w:r>
          <w:delText>57</w:delText>
        </w:r>
      </w:del>
      <w:ins w:id="406" w:author="Revision" w:date="2021-11-29T21:54:00Z">
        <w:r w:rsidR="00A03551">
          <w:t>67</w:t>
        </w:r>
      </w:ins>
      <w:r w:rsidR="00A03551">
        <w:t>. Dillen M, Groom Q, Agosti D, Nielsen L. Zenodo, an Archive and Publishing Repository: A tale of two herb</w:t>
      </w:r>
      <w:r w:rsidR="00A03551">
        <w:t>arium specimen pilot projects. Biodiversity Information Science and Standards. 2019;3: e37080. doi:</w:t>
      </w:r>
      <w:r w:rsidR="00A03551">
        <w:fldChar w:fldCharType="begin"/>
      </w:r>
      <w:r w:rsidR="00A03551">
        <w:instrText xml:space="preserve"> HYPERLINK "https://doi.org/10.3897/biss.3.37080" \h </w:instrText>
      </w:r>
      <w:r w:rsidR="00A03551">
        <w:fldChar w:fldCharType="separate"/>
      </w:r>
      <w:r w:rsidR="00A03551">
        <w:rPr>
          <w:rStyle w:val="Hyperlink"/>
        </w:rPr>
        <w:t>10.3897/biss.3.37080</w:t>
      </w:r>
      <w:r w:rsidR="00A03551">
        <w:rPr>
          <w:rStyle w:val="Hyperlink"/>
        </w:rPr>
        <w:fldChar w:fldCharType="end"/>
      </w:r>
    </w:p>
    <w:p w14:paraId="3AE80A8C" w14:textId="0A22B0D7" w:rsidR="00232FA8" w:rsidRDefault="008329D4">
      <w:pPr>
        <w:pStyle w:val="Bibliography"/>
        <w:pPrChange w:id="407" w:author="Revision" w:date="2021-11-29T21:54:00Z">
          <w:pPr>
            <w:pStyle w:val="Bibliography"/>
            <w:spacing w:line="480" w:lineRule="auto"/>
          </w:pPr>
        </w:pPrChange>
      </w:pPr>
      <w:bookmarkStart w:id="408" w:name="ref-J91RXtV1"/>
      <w:bookmarkEnd w:id="404"/>
      <w:del w:id="409" w:author="Revision" w:date="2021-11-29T21:54:00Z">
        <w:r>
          <w:delText>58</w:delText>
        </w:r>
      </w:del>
      <w:ins w:id="410" w:author="Revision" w:date="2021-11-29T21:54:00Z">
        <w:r w:rsidR="00A03551">
          <w:t>68</w:t>
        </w:r>
      </w:ins>
      <w:r w:rsidR="00A03551">
        <w:t>. Foster, MSLS ED, Deardorff, MLIS A. Open Science Framework (OSF). Journal of</w:t>
      </w:r>
      <w:r w:rsidR="00A03551">
        <w:t xml:space="preserve"> the Medical Library Association. 2017;105. doi:</w:t>
      </w:r>
      <w:r w:rsidR="00A03551">
        <w:fldChar w:fldCharType="begin"/>
      </w:r>
      <w:r w:rsidR="00A03551">
        <w:instrText xml:space="preserve"> HYPERLINK "https://doi.org/10.5195/jmla.2017.88" \h </w:instrText>
      </w:r>
      <w:r w:rsidR="00A03551">
        <w:fldChar w:fldCharType="separate"/>
      </w:r>
      <w:r w:rsidR="00A03551">
        <w:rPr>
          <w:rStyle w:val="Hyperlink"/>
        </w:rPr>
        <w:t>10.5195/jmla.2017.88</w:t>
      </w:r>
      <w:r w:rsidR="00A03551">
        <w:rPr>
          <w:rStyle w:val="Hyperlink"/>
        </w:rPr>
        <w:fldChar w:fldCharType="end"/>
      </w:r>
    </w:p>
    <w:p w14:paraId="72E97319" w14:textId="6FE6E9F7" w:rsidR="00232FA8" w:rsidRDefault="008329D4">
      <w:pPr>
        <w:pStyle w:val="Bibliography"/>
        <w:pPrChange w:id="411" w:author="Revision" w:date="2021-11-29T21:54:00Z">
          <w:pPr>
            <w:pStyle w:val="Bibliography"/>
            <w:spacing w:line="480" w:lineRule="auto"/>
          </w:pPr>
        </w:pPrChange>
      </w:pPr>
      <w:bookmarkStart w:id="412" w:name="ref-10UmE5yi5"/>
      <w:bookmarkEnd w:id="408"/>
      <w:del w:id="413" w:author="Revision" w:date="2021-11-29T21:54:00Z">
        <w:r>
          <w:delText>59</w:delText>
        </w:r>
      </w:del>
      <w:ins w:id="414" w:author="Revision" w:date="2021-11-29T21:54:00Z">
        <w:r w:rsidR="00A03551">
          <w:t>69</w:t>
        </w:r>
      </w:ins>
      <w:r w:rsidR="00A03551">
        <w:t>. Gundersen OE, Gil Y, Aha DW. On Reproducible AI: Towards Reproducible Research, Open Science, and Digital Scholarship in AI Pub</w:t>
      </w:r>
      <w:r w:rsidR="00A03551">
        <w:t>lications. AI Magazine. 2018;39: 56–68. doi:</w:t>
      </w:r>
      <w:r w:rsidR="00A03551">
        <w:fldChar w:fldCharType="begin"/>
      </w:r>
      <w:r w:rsidR="00A03551">
        <w:instrText xml:space="preserve"> HYPERLINK "https://doi.org/10.1609/aimag.v39i3.2816" \h </w:instrText>
      </w:r>
      <w:r w:rsidR="00A03551">
        <w:fldChar w:fldCharType="separate"/>
      </w:r>
      <w:r w:rsidR="00A03551">
        <w:rPr>
          <w:rStyle w:val="Hyperlink"/>
        </w:rPr>
        <w:t>10.1609/aimag.v39i3.2816</w:t>
      </w:r>
      <w:r w:rsidR="00A03551">
        <w:rPr>
          <w:rStyle w:val="Hyperlink"/>
        </w:rPr>
        <w:fldChar w:fldCharType="end"/>
      </w:r>
    </w:p>
    <w:p w14:paraId="00F188E9" w14:textId="08AA9BF9" w:rsidR="00232FA8" w:rsidRDefault="008329D4">
      <w:pPr>
        <w:pStyle w:val="Bibliography"/>
        <w:pPrChange w:id="415" w:author="Revision" w:date="2021-11-29T21:54:00Z">
          <w:pPr>
            <w:pStyle w:val="Bibliography"/>
            <w:spacing w:line="480" w:lineRule="auto"/>
          </w:pPr>
        </w:pPrChange>
      </w:pPr>
      <w:bookmarkStart w:id="416" w:name="ref-YuxbleXb"/>
      <w:bookmarkEnd w:id="412"/>
      <w:del w:id="417" w:author="Revision" w:date="2021-11-29T21:54:00Z">
        <w:r>
          <w:lastRenderedPageBreak/>
          <w:delText>60</w:delText>
        </w:r>
      </w:del>
      <w:ins w:id="418" w:author="Revision" w:date="2021-11-29T21:54:00Z">
        <w:r w:rsidR="00A03551">
          <w:t>70</w:t>
        </w:r>
      </w:ins>
      <w:r w:rsidR="00A03551">
        <w:t>. Brazma A, Hingamp P, Quackenbush J, Sherlock G, Spellman P, Stoeckert C, et al. Minimum information about a microarray expe</w:t>
      </w:r>
      <w:r w:rsidR="00A03551">
        <w:t>riment (MIAME)—toward standards for microarray data. Nature Genetics. 2001;29: 365–371. doi:</w:t>
      </w:r>
      <w:r w:rsidR="00A03551">
        <w:fldChar w:fldCharType="begin"/>
      </w:r>
      <w:r w:rsidR="00A03551">
        <w:instrText xml:space="preserve"> HYPERLINK "https://doi.org/10.1038/ng1201-365" \h </w:instrText>
      </w:r>
      <w:r w:rsidR="00A03551">
        <w:fldChar w:fldCharType="separate"/>
      </w:r>
      <w:r w:rsidR="00A03551">
        <w:rPr>
          <w:rStyle w:val="Hyperlink"/>
        </w:rPr>
        <w:t>10.1038/ng1201-365</w:t>
      </w:r>
      <w:r w:rsidR="00A03551">
        <w:rPr>
          <w:rStyle w:val="Hyperlink"/>
        </w:rPr>
        <w:fldChar w:fldCharType="end"/>
      </w:r>
    </w:p>
    <w:p w14:paraId="4D1E0BD0" w14:textId="142E6106" w:rsidR="00232FA8" w:rsidRDefault="008329D4">
      <w:pPr>
        <w:pStyle w:val="Bibliography"/>
        <w:pPrChange w:id="419" w:author="Revision" w:date="2021-11-29T21:54:00Z">
          <w:pPr>
            <w:pStyle w:val="Bibliography"/>
            <w:spacing w:line="480" w:lineRule="auto"/>
          </w:pPr>
        </w:pPrChange>
      </w:pPr>
      <w:bookmarkStart w:id="420" w:name="ref-mPnIAH38"/>
      <w:bookmarkEnd w:id="416"/>
      <w:del w:id="421" w:author="Revision" w:date="2021-11-29T21:54:00Z">
        <w:r>
          <w:delText>61</w:delText>
        </w:r>
      </w:del>
      <w:ins w:id="422" w:author="Revision" w:date="2021-11-29T21:54:00Z">
        <w:r w:rsidR="00A03551">
          <w:t>71</w:t>
        </w:r>
      </w:ins>
      <w:r w:rsidR="00A03551">
        <w:t>. Leek JT, Scharpf RB, Bravo HC, Simcha D, Langmead B, Johnson WE, et al. Tackling the widespread and critical impact of batch effects in high-throughput data. Nature Reviews Genetics. 2010;11: 733–739. doi:</w:t>
      </w:r>
      <w:r w:rsidR="00A03551">
        <w:fldChar w:fldCharType="begin"/>
      </w:r>
      <w:r w:rsidR="00A03551">
        <w:instrText xml:space="preserve"> HYPERLINK "https://doi.org/10.1038/nrg2825" </w:instrText>
      </w:r>
      <w:r w:rsidR="00A03551">
        <w:instrText xml:space="preserve">\h </w:instrText>
      </w:r>
      <w:r w:rsidR="00A03551">
        <w:fldChar w:fldCharType="separate"/>
      </w:r>
      <w:r w:rsidR="00A03551">
        <w:rPr>
          <w:rStyle w:val="Hyperlink"/>
        </w:rPr>
        <w:t>10.1038/nrg2825</w:t>
      </w:r>
      <w:r w:rsidR="00A03551">
        <w:rPr>
          <w:rStyle w:val="Hyperlink"/>
        </w:rPr>
        <w:fldChar w:fldCharType="end"/>
      </w:r>
    </w:p>
    <w:p w14:paraId="14B81B1C" w14:textId="524CD42F" w:rsidR="00232FA8" w:rsidRDefault="008329D4">
      <w:pPr>
        <w:pStyle w:val="Bibliography"/>
        <w:pPrChange w:id="423" w:author="Revision" w:date="2021-11-29T21:54:00Z">
          <w:pPr>
            <w:pStyle w:val="Bibliography"/>
            <w:spacing w:line="480" w:lineRule="auto"/>
          </w:pPr>
        </w:pPrChange>
      </w:pPr>
      <w:bookmarkStart w:id="424" w:name="ref-JT3rHKc7"/>
      <w:bookmarkEnd w:id="420"/>
      <w:del w:id="425" w:author="Revision" w:date="2021-11-29T21:54:00Z">
        <w:r>
          <w:delText>62</w:delText>
        </w:r>
      </w:del>
      <w:ins w:id="426" w:author="Revision" w:date="2021-11-29T21:54:00Z">
        <w:r w:rsidR="00A03551">
          <w:t>72</w:t>
        </w:r>
      </w:ins>
      <w:r w:rsidR="00A03551">
        <w:t>. Neural Networks: Tricks of the Trade. Lecture Notes in Computer Science. Springer Science and Business Media LLC; 2012. doi:</w:t>
      </w:r>
      <w:r w:rsidR="00A03551">
        <w:fldChar w:fldCharType="begin"/>
      </w:r>
      <w:r w:rsidR="00A03551">
        <w:instrText xml:space="preserve"> HYPERLINK "https://doi.org/10.1007/978-3-642-35289-8" \h </w:instrText>
      </w:r>
      <w:r w:rsidR="00A03551">
        <w:fldChar w:fldCharType="separate"/>
      </w:r>
      <w:r w:rsidR="00A03551">
        <w:rPr>
          <w:rStyle w:val="Hyperlink"/>
        </w:rPr>
        <w:t>10.1007/978-3-642-35289-8</w:t>
      </w:r>
      <w:r w:rsidR="00A03551">
        <w:rPr>
          <w:rStyle w:val="Hyperlink"/>
        </w:rPr>
        <w:fldChar w:fldCharType="end"/>
      </w:r>
    </w:p>
    <w:p w14:paraId="75F4B95D" w14:textId="6874E0F8" w:rsidR="00232FA8" w:rsidRDefault="008329D4">
      <w:pPr>
        <w:pStyle w:val="Bibliography"/>
        <w:pPrChange w:id="427" w:author="Revision" w:date="2021-11-29T21:54:00Z">
          <w:pPr>
            <w:pStyle w:val="Bibliography"/>
            <w:spacing w:line="480" w:lineRule="auto"/>
          </w:pPr>
        </w:pPrChange>
      </w:pPr>
      <w:bookmarkStart w:id="428" w:name="ref-aqgi0yxG"/>
      <w:bookmarkEnd w:id="424"/>
      <w:del w:id="429" w:author="Revision" w:date="2021-11-29T21:54:00Z">
        <w:r>
          <w:delText>63</w:delText>
        </w:r>
      </w:del>
      <w:ins w:id="430" w:author="Revision" w:date="2021-11-29T21:54:00Z">
        <w:r w:rsidR="00A03551">
          <w:t>73</w:t>
        </w:r>
      </w:ins>
      <w:r w:rsidR="00A03551">
        <w:t>. Bai S, Kolter JZ,</w:t>
      </w:r>
      <w:r w:rsidR="00A03551">
        <w:t xml:space="preserve"> Koltun V. An Empirical Evaluation of Generic Convolutional and Recurrent Networks for Sequence Modeling. arXiv. arXiv; 2018 Apr. Report No.: 1803.01271. Available: </w:t>
      </w:r>
      <w:r w:rsidR="00A03551">
        <w:fldChar w:fldCharType="begin"/>
      </w:r>
      <w:r w:rsidR="00A03551">
        <w:instrText xml:space="preserve"> HYPERLINK "https://arxiv.org/abs/1803.01271" \h </w:instrText>
      </w:r>
      <w:r w:rsidR="00A03551">
        <w:fldChar w:fldCharType="separate"/>
      </w:r>
      <w:r w:rsidR="00A03551">
        <w:rPr>
          <w:rStyle w:val="Hyperlink"/>
        </w:rPr>
        <w:t>https://arxiv.org/abs/1803.01271</w:t>
      </w:r>
      <w:r w:rsidR="00A03551">
        <w:rPr>
          <w:rStyle w:val="Hyperlink"/>
        </w:rPr>
        <w:fldChar w:fldCharType="end"/>
      </w:r>
    </w:p>
    <w:p w14:paraId="48782DD4" w14:textId="66E77863" w:rsidR="00232FA8" w:rsidRDefault="008329D4">
      <w:pPr>
        <w:pStyle w:val="Bibliography"/>
        <w:pPrChange w:id="431" w:author="Revision" w:date="2021-11-29T21:54:00Z">
          <w:pPr>
            <w:pStyle w:val="Bibliography"/>
            <w:spacing w:line="480" w:lineRule="auto"/>
          </w:pPr>
        </w:pPrChange>
      </w:pPr>
      <w:bookmarkStart w:id="432" w:name="ref-Exfv0f4l"/>
      <w:bookmarkEnd w:id="428"/>
      <w:del w:id="433" w:author="Revision" w:date="2021-11-29T21:54:00Z">
        <w:r>
          <w:delText>64</w:delText>
        </w:r>
      </w:del>
      <w:ins w:id="434" w:author="Revision" w:date="2021-11-29T21:54:00Z">
        <w:r w:rsidR="00A03551">
          <w:t>74</w:t>
        </w:r>
      </w:ins>
      <w:r w:rsidR="00A03551">
        <w:t>. Va</w:t>
      </w:r>
      <w:r w:rsidR="00A03551">
        <w:t xml:space="preserve">swani A, Shazeer N, Parmar N, Uszkoreit J, Jones L, Gomez AN, et al. Attention Is All You Need. arXiv. arXiv; 2017 Dec. Report No.: 1706.03762. Available: </w:t>
      </w:r>
      <w:r w:rsidR="00A03551">
        <w:fldChar w:fldCharType="begin"/>
      </w:r>
      <w:r w:rsidR="00A03551">
        <w:instrText xml:space="preserve"> HYPERLINK "https://arxiv.org/abs/1706.03762" \h </w:instrText>
      </w:r>
      <w:r w:rsidR="00A03551">
        <w:fldChar w:fldCharType="separate"/>
      </w:r>
      <w:r w:rsidR="00A03551">
        <w:rPr>
          <w:rStyle w:val="Hyperlink"/>
        </w:rPr>
        <w:t>https://arxiv.org/abs/1706.03762</w:t>
      </w:r>
      <w:r w:rsidR="00A03551">
        <w:rPr>
          <w:rStyle w:val="Hyperlink"/>
        </w:rPr>
        <w:fldChar w:fldCharType="end"/>
      </w:r>
    </w:p>
    <w:p w14:paraId="45830065" w14:textId="59025630" w:rsidR="00232FA8" w:rsidRDefault="008329D4">
      <w:pPr>
        <w:pStyle w:val="Bibliography"/>
        <w:pPrChange w:id="435" w:author="Revision" w:date="2021-11-29T21:54:00Z">
          <w:pPr>
            <w:pStyle w:val="Bibliography"/>
            <w:spacing w:line="480" w:lineRule="auto"/>
          </w:pPr>
        </w:pPrChange>
      </w:pPr>
      <w:bookmarkStart w:id="436" w:name="ref-d0Mdu670"/>
      <w:bookmarkEnd w:id="432"/>
      <w:del w:id="437" w:author="Revision" w:date="2021-11-29T21:54:00Z">
        <w:r>
          <w:delText>65</w:delText>
        </w:r>
      </w:del>
      <w:ins w:id="438" w:author="Revision" w:date="2021-11-29T21:54:00Z">
        <w:r w:rsidR="00A03551">
          <w:t>75</w:t>
        </w:r>
      </w:ins>
      <w:r w:rsidR="00A03551">
        <w:t>. Raschka S, Kaufman B. Machine learning and AI-based approaches for bioactive ligand discovery and GPCR-ligand recognition. Methods. 2020;180: 89–110. doi:</w:t>
      </w:r>
      <w:r w:rsidR="00A03551">
        <w:fldChar w:fldCharType="begin"/>
      </w:r>
      <w:r w:rsidR="00A03551">
        <w:instrText xml:space="preserve"> HYPERLINK "https://doi.org/10.1016/j.ymeth.2020.06.016" \h </w:instrText>
      </w:r>
      <w:r w:rsidR="00A03551">
        <w:fldChar w:fldCharType="separate"/>
      </w:r>
      <w:r w:rsidR="00A03551">
        <w:rPr>
          <w:rStyle w:val="Hyperlink"/>
        </w:rPr>
        <w:t>10.1016/j.ymeth.2020.06.016</w:t>
      </w:r>
      <w:r w:rsidR="00A03551">
        <w:rPr>
          <w:rStyle w:val="Hyperlink"/>
        </w:rPr>
        <w:fldChar w:fldCharType="end"/>
      </w:r>
    </w:p>
    <w:p w14:paraId="4DB30F7D" w14:textId="49B162AD" w:rsidR="00232FA8" w:rsidRDefault="008329D4">
      <w:pPr>
        <w:pStyle w:val="Bibliography"/>
        <w:pPrChange w:id="439" w:author="Revision" w:date="2021-11-29T21:54:00Z">
          <w:pPr>
            <w:pStyle w:val="Bibliography"/>
            <w:spacing w:line="480" w:lineRule="auto"/>
          </w:pPr>
        </w:pPrChange>
      </w:pPr>
      <w:bookmarkStart w:id="440" w:name="ref-BeijBSRE"/>
      <w:bookmarkEnd w:id="436"/>
      <w:del w:id="441" w:author="Revision" w:date="2021-11-29T21:54:00Z">
        <w:r>
          <w:delText>66</w:delText>
        </w:r>
      </w:del>
      <w:ins w:id="442" w:author="Revision" w:date="2021-11-29T21:54:00Z">
        <w:r w:rsidR="00A03551">
          <w:t>76</w:t>
        </w:r>
      </w:ins>
      <w:r w:rsidR="00A03551">
        <w:t>. LeC</w:t>
      </w:r>
      <w:r w:rsidR="00A03551">
        <w:t>un Y, Bengio Y, Hinton G. Deep learning. Nature. 2015;521: 436–444. doi:</w:t>
      </w:r>
      <w:r w:rsidR="00A03551">
        <w:fldChar w:fldCharType="begin"/>
      </w:r>
      <w:r w:rsidR="00A03551">
        <w:instrText xml:space="preserve"> HYPERLINK "https://doi.org/10.1038/nature14539" \h </w:instrText>
      </w:r>
      <w:r w:rsidR="00A03551">
        <w:fldChar w:fldCharType="separate"/>
      </w:r>
      <w:r w:rsidR="00A03551">
        <w:rPr>
          <w:rStyle w:val="Hyperlink"/>
        </w:rPr>
        <w:t>10.1038/nature14539</w:t>
      </w:r>
      <w:r w:rsidR="00A03551">
        <w:rPr>
          <w:rStyle w:val="Hyperlink"/>
        </w:rPr>
        <w:fldChar w:fldCharType="end"/>
      </w:r>
    </w:p>
    <w:p w14:paraId="6965FE5B" w14:textId="2B57B98E" w:rsidR="00232FA8" w:rsidRDefault="008329D4">
      <w:pPr>
        <w:pStyle w:val="Bibliography"/>
        <w:pPrChange w:id="443" w:author="Revision" w:date="2021-11-29T21:54:00Z">
          <w:pPr>
            <w:pStyle w:val="Bibliography"/>
            <w:spacing w:line="480" w:lineRule="auto"/>
          </w:pPr>
        </w:pPrChange>
      </w:pPr>
      <w:bookmarkStart w:id="444" w:name="ref-jdSXX5Vn"/>
      <w:bookmarkEnd w:id="440"/>
      <w:del w:id="445" w:author="Revision" w:date="2021-11-29T21:54:00Z">
        <w:r>
          <w:delText>67</w:delText>
        </w:r>
      </w:del>
      <w:ins w:id="446" w:author="Revision" w:date="2021-11-29T21:54:00Z">
        <w:r w:rsidR="00A03551">
          <w:t>77</w:t>
        </w:r>
      </w:ins>
      <w:r w:rsidR="00A03551">
        <w:t>. Yosinski J, Clune J, Bengio Y, Lipson H. How transferable are features in deep neural networks? Proceedin</w:t>
      </w:r>
      <w:r w:rsidR="00A03551">
        <w:t xml:space="preserve">gs of the 27th International Conference on Neural Information Processing Systems - Volume 2. </w:t>
      </w:r>
      <w:del w:id="447" w:author="Revision" w:date="2021-11-29T21:54:00Z">
        <w:r>
          <w:delText>Montreal, Canada</w:delText>
        </w:r>
      </w:del>
      <w:ins w:id="448" w:author="Revision" w:date="2021-11-29T21:54:00Z">
        <w:r w:rsidR="00A03551">
          <w:t>Cambridge, MA, USA</w:t>
        </w:r>
      </w:ins>
      <w:r w:rsidR="00A03551">
        <w:t xml:space="preserve">: MIT Press; 2014. pp. 3320–3328. Available: </w:t>
      </w:r>
      <w:r w:rsidR="00A03551">
        <w:fldChar w:fldCharType="begin"/>
      </w:r>
      <w:r w:rsidR="00A03551">
        <w:instrText xml:space="preserve"> HYPERLINK "https://dl.acm.org/doi/abs/10.5555/2969033.2969197" \h </w:instrText>
      </w:r>
      <w:r w:rsidR="00A03551">
        <w:fldChar w:fldCharType="separate"/>
      </w:r>
      <w:r w:rsidR="00A03551">
        <w:rPr>
          <w:rStyle w:val="Hyperlink"/>
        </w:rPr>
        <w:t>https://dl.acm.org/doi/abs/10.</w:t>
      </w:r>
      <w:r w:rsidR="00A03551">
        <w:rPr>
          <w:rStyle w:val="Hyperlink"/>
        </w:rPr>
        <w:t>5555/2969033.2969197</w:t>
      </w:r>
      <w:r w:rsidR="00A03551">
        <w:rPr>
          <w:rStyle w:val="Hyperlink"/>
        </w:rPr>
        <w:fldChar w:fldCharType="end"/>
      </w:r>
    </w:p>
    <w:p w14:paraId="08DBE1FF" w14:textId="5F7656B9" w:rsidR="00232FA8" w:rsidRDefault="008329D4">
      <w:pPr>
        <w:pStyle w:val="Bibliography"/>
        <w:pPrChange w:id="449" w:author="Revision" w:date="2021-11-29T21:54:00Z">
          <w:pPr>
            <w:pStyle w:val="Bibliography"/>
            <w:spacing w:line="480" w:lineRule="auto"/>
          </w:pPr>
        </w:pPrChange>
      </w:pPr>
      <w:bookmarkStart w:id="450" w:name="ref-cBVeXnZx"/>
      <w:bookmarkEnd w:id="444"/>
      <w:del w:id="451" w:author="Revision" w:date="2021-11-29T21:54:00Z">
        <w:r>
          <w:delText>68</w:delText>
        </w:r>
      </w:del>
      <w:ins w:id="452" w:author="Revision" w:date="2021-11-29T21:54:00Z">
        <w:r w:rsidR="00A03551">
          <w:t>78</w:t>
        </w:r>
      </w:ins>
      <w:r w:rsidR="00A03551">
        <w:t>. Russakovsky O, Deng J, Su H, Krause J, Satheesh S, Ma S, et al. ImageNet Large Scale Visual Recognition Challenge. International Journal of Computer Vision. 2015;115: 211–252. doi:</w:t>
      </w:r>
      <w:r w:rsidR="00A03551">
        <w:fldChar w:fldCharType="begin"/>
      </w:r>
      <w:r w:rsidR="00A03551">
        <w:instrText xml:space="preserve"> HYPERLINK "https://doi.org/10.1007/s11263-015-08</w:instrText>
      </w:r>
      <w:r w:rsidR="00A03551">
        <w:instrText xml:space="preserve">16-y" \h </w:instrText>
      </w:r>
      <w:r w:rsidR="00A03551">
        <w:fldChar w:fldCharType="separate"/>
      </w:r>
      <w:r w:rsidR="00A03551">
        <w:rPr>
          <w:rStyle w:val="Hyperlink"/>
        </w:rPr>
        <w:t>10.1007/s11263-015-0816-y</w:t>
      </w:r>
      <w:r w:rsidR="00A03551">
        <w:rPr>
          <w:rStyle w:val="Hyperlink"/>
        </w:rPr>
        <w:fldChar w:fldCharType="end"/>
      </w:r>
    </w:p>
    <w:p w14:paraId="7679AD8E" w14:textId="59E9E4C0" w:rsidR="00232FA8" w:rsidRDefault="008329D4">
      <w:pPr>
        <w:pStyle w:val="Bibliography"/>
        <w:pPrChange w:id="453" w:author="Revision" w:date="2021-11-29T21:54:00Z">
          <w:pPr>
            <w:pStyle w:val="Bibliography"/>
            <w:spacing w:line="480" w:lineRule="auto"/>
          </w:pPr>
        </w:pPrChange>
      </w:pPr>
      <w:bookmarkStart w:id="454" w:name="ref-x6HXFAS4"/>
      <w:bookmarkEnd w:id="450"/>
      <w:del w:id="455" w:author="Revision" w:date="2021-11-29T21:54:00Z">
        <w:r>
          <w:delText>69</w:delText>
        </w:r>
      </w:del>
      <w:ins w:id="456" w:author="Revision" w:date="2021-11-29T21:54:00Z">
        <w:r w:rsidR="00A03551">
          <w:t>79</w:t>
        </w:r>
      </w:ins>
      <w:r w:rsidR="00A03551">
        <w:t>. Rajkomar A, Lingam S, Taylor AG, Blum M, Mongan J. High-Throughput Classification of Radiographs Using Deep Convolutional Neural Networks. Journal of Digital Imaging. 2016;30: 95–101. doi:</w:t>
      </w:r>
      <w:r w:rsidR="00A03551">
        <w:fldChar w:fldCharType="begin"/>
      </w:r>
      <w:r w:rsidR="00A03551">
        <w:instrText xml:space="preserve"> HYPERLINK "https://doi.or</w:instrText>
      </w:r>
      <w:r w:rsidR="00A03551">
        <w:instrText xml:space="preserve">g/10.1007/s10278-016-9914-9" \h </w:instrText>
      </w:r>
      <w:r w:rsidR="00A03551">
        <w:fldChar w:fldCharType="separate"/>
      </w:r>
      <w:r w:rsidR="00A03551">
        <w:rPr>
          <w:rStyle w:val="Hyperlink"/>
        </w:rPr>
        <w:t>10.1007/s10278-016-9914-9</w:t>
      </w:r>
      <w:r w:rsidR="00A03551">
        <w:rPr>
          <w:rStyle w:val="Hyperlink"/>
        </w:rPr>
        <w:fldChar w:fldCharType="end"/>
      </w:r>
    </w:p>
    <w:p w14:paraId="35040A16" w14:textId="538E0982" w:rsidR="00232FA8" w:rsidRDefault="008329D4">
      <w:pPr>
        <w:pStyle w:val="Bibliography"/>
        <w:pPrChange w:id="457" w:author="Revision" w:date="2021-11-29T21:54:00Z">
          <w:pPr>
            <w:pStyle w:val="Bibliography"/>
            <w:spacing w:line="480" w:lineRule="auto"/>
          </w:pPr>
        </w:pPrChange>
      </w:pPr>
      <w:bookmarkStart w:id="458" w:name="ref-tQy0rfF4"/>
      <w:bookmarkEnd w:id="454"/>
      <w:del w:id="459" w:author="Revision" w:date="2021-11-29T21:54:00Z">
        <w:r>
          <w:delText>70</w:delText>
        </w:r>
      </w:del>
      <w:ins w:id="460" w:author="Revision" w:date="2021-11-29T21:54:00Z">
        <w:r w:rsidR="00A03551">
          <w:t>80</w:t>
        </w:r>
      </w:ins>
      <w:r w:rsidR="00A03551">
        <w:t xml:space="preserve">. Avsec Ž, Kreuzhuber R, Israeli J, Xu N, Cheng J, Shrikumar A, et al. </w:t>
      </w:r>
      <w:ins w:id="461" w:author="Revision" w:date="2021-11-29T21:54:00Z">
        <w:r w:rsidR="00A03551">
          <w:t xml:space="preserve">The </w:t>
        </w:r>
      </w:ins>
      <w:proofErr w:type="spellStart"/>
      <w:r w:rsidR="00A03551">
        <w:t>Kipoi</w:t>
      </w:r>
      <w:proofErr w:type="spellEnd"/>
      <w:del w:id="462" w:author="Revision" w:date="2021-11-29T21:54:00Z">
        <w:r>
          <w:delText>: accelerating the</w:delText>
        </w:r>
      </w:del>
      <w:ins w:id="463" w:author="Revision" w:date="2021-11-29T21:54:00Z">
        <w:r w:rsidR="00A03551">
          <w:t xml:space="preserve"> repository accelerates</w:t>
        </w:r>
      </w:ins>
      <w:r w:rsidR="00A03551">
        <w:t xml:space="preserve"> community exchange and reuse of predictive models for genomics. </w:t>
      </w:r>
      <w:del w:id="464" w:author="Revision" w:date="2021-11-29T21:54:00Z">
        <w:r>
          <w:delText>Cold Spring Harbor Laboratory. 2018.</w:delText>
        </w:r>
      </w:del>
      <w:ins w:id="465" w:author="Revision" w:date="2021-11-29T21:54:00Z">
        <w:r w:rsidR="00A03551">
          <w:t>Nature Biotechnology. 2019;</w:t>
        </w:r>
        <w:r w:rsidR="00A03551">
          <w:t>37: 592–600.</w:t>
        </w:r>
      </w:ins>
      <w:r w:rsidR="00A03551">
        <w:t xml:space="preserve"> doi:</w:t>
      </w:r>
      <w:r w:rsidR="00A03551">
        <w:fldChar w:fldCharType="begin"/>
      </w:r>
      <w:r w:rsidR="00A03551">
        <w:instrText xml:space="preserve"> HYPERLINK "https://doi.org/10.</w:instrText>
      </w:r>
      <w:del w:id="466" w:author="Revision" w:date="2021-11-29T21:54:00Z">
        <w:r w:rsidR="00A03551">
          <w:delInstrText>1101/375345</w:delInstrText>
        </w:r>
      </w:del>
      <w:ins w:id="467" w:author="Revision" w:date="2021-11-29T21:54:00Z">
        <w:r w:rsidR="00A03551">
          <w:instrText>1038/s41587-019-0140-0</w:instrText>
        </w:r>
      </w:ins>
      <w:r w:rsidR="00A03551">
        <w:instrText xml:space="preserve">" \h </w:instrText>
      </w:r>
      <w:r w:rsidR="00A03551">
        <w:fldChar w:fldCharType="separate"/>
      </w:r>
      <w:r w:rsidR="00A03551">
        <w:rPr>
          <w:rStyle w:val="Hyperlink"/>
        </w:rPr>
        <w:t>10.</w:t>
      </w:r>
      <w:del w:id="468" w:author="Revision" w:date="2021-11-29T21:54:00Z">
        <w:r>
          <w:rPr>
            <w:rStyle w:val="Hyperlink"/>
          </w:rPr>
          <w:delText>1101/375345</w:delText>
        </w:r>
      </w:del>
      <w:ins w:id="469" w:author="Revision" w:date="2021-11-29T21:54:00Z">
        <w:r w:rsidR="00A03551">
          <w:rPr>
            <w:rStyle w:val="Hyperlink"/>
          </w:rPr>
          <w:t>1038/s41587-019-0140-0</w:t>
        </w:r>
      </w:ins>
      <w:r w:rsidR="00A03551">
        <w:rPr>
          <w:rStyle w:val="Hyperlink"/>
        </w:rPr>
        <w:fldChar w:fldCharType="end"/>
      </w:r>
    </w:p>
    <w:p w14:paraId="7703BE3D" w14:textId="0B0F9B0B" w:rsidR="00232FA8" w:rsidRDefault="008329D4">
      <w:pPr>
        <w:pStyle w:val="Bibliography"/>
        <w:pPrChange w:id="470" w:author="Revision" w:date="2021-11-29T21:54:00Z">
          <w:pPr>
            <w:pStyle w:val="Bibliography"/>
            <w:spacing w:line="480" w:lineRule="auto"/>
          </w:pPr>
        </w:pPrChange>
      </w:pPr>
      <w:bookmarkStart w:id="471" w:name="ref-hqd50JaU"/>
      <w:bookmarkEnd w:id="458"/>
      <w:del w:id="472" w:author="Revision" w:date="2021-11-29T21:54:00Z">
        <w:r>
          <w:delText>71</w:delText>
        </w:r>
      </w:del>
      <w:ins w:id="473" w:author="Revision" w:date="2021-11-29T21:54:00Z">
        <w:r w:rsidR="00A03551">
          <w:t>81</w:t>
        </w:r>
      </w:ins>
      <w:r w:rsidR="00A03551">
        <w:t>. Wolf T, Debut L, Sanh V, Chaumond J, Delangue C, Moi A, et al. Transformers: State-of-the-Art Natural Language Processing. Association for Computati</w:t>
      </w:r>
      <w:r w:rsidR="00A03551">
        <w:t>onal Linguistics (ACL). 2020. doi:</w:t>
      </w:r>
      <w:r w:rsidR="00A03551">
        <w:fldChar w:fldCharType="begin"/>
      </w:r>
      <w:r w:rsidR="00A03551">
        <w:instrText xml:space="preserve"> HYPERLINK "https://doi.org/10.18653/v1/2020.emnlp-demos.6" \h </w:instrText>
      </w:r>
      <w:r w:rsidR="00A03551">
        <w:fldChar w:fldCharType="separate"/>
      </w:r>
      <w:r w:rsidR="00A03551">
        <w:rPr>
          <w:rStyle w:val="Hyperlink"/>
        </w:rPr>
        <w:t>10.18653/v1/2020.emnlp-demos.6</w:t>
      </w:r>
      <w:r w:rsidR="00A03551">
        <w:rPr>
          <w:rStyle w:val="Hyperlink"/>
        </w:rPr>
        <w:fldChar w:fldCharType="end"/>
      </w:r>
    </w:p>
    <w:p w14:paraId="65A6189A" w14:textId="6B1571CC" w:rsidR="00232FA8" w:rsidRDefault="008329D4">
      <w:pPr>
        <w:pStyle w:val="Bibliography"/>
        <w:pPrChange w:id="474" w:author="Revision" w:date="2021-11-29T21:54:00Z">
          <w:pPr>
            <w:pStyle w:val="Bibliography"/>
            <w:spacing w:line="480" w:lineRule="auto"/>
          </w:pPr>
        </w:pPrChange>
      </w:pPr>
      <w:bookmarkStart w:id="475" w:name="ref-rjazbn2"/>
      <w:bookmarkEnd w:id="471"/>
      <w:del w:id="476" w:author="Revision" w:date="2021-11-29T21:54:00Z">
        <w:r>
          <w:lastRenderedPageBreak/>
          <w:delText>72</w:delText>
        </w:r>
      </w:del>
      <w:ins w:id="477" w:author="Revision" w:date="2021-11-29T21:54:00Z">
        <w:r w:rsidR="00A03551">
          <w:t>82</w:t>
        </w:r>
      </w:ins>
      <w:r w:rsidR="00A03551">
        <w:t>. Gu Y, Tinn R, Cheng H, Lucas M, Usuyama N, Liu X, et al. Domain-Specific Language Model Pretraining for Biomedical Natura</w:t>
      </w:r>
      <w:r w:rsidR="00A03551">
        <w:t xml:space="preserve">l Language Processing. </w:t>
      </w:r>
      <w:del w:id="478" w:author="Revision" w:date="2021-11-29T21:54:00Z">
        <w:r>
          <w:delText xml:space="preserve">arXiv. arXiv; 2021 Feb. Report No.: 2007.15779. Available: </w:delText>
        </w:r>
        <w:r w:rsidR="00A03551">
          <w:fldChar w:fldCharType="begin"/>
        </w:r>
        <w:r w:rsidR="00A03551">
          <w:delInstrText xml:space="preserve"> HYPERLINK "https://arxiv.org/abs/2007.15779" \h </w:delInstrText>
        </w:r>
        <w:r w:rsidR="00A03551">
          <w:fldChar w:fldCharType="separate"/>
        </w:r>
        <w:r>
          <w:rPr>
            <w:rStyle w:val="Hyperlink"/>
          </w:rPr>
          <w:delText>https://arxiv.org/abs/2007.15779</w:delText>
        </w:r>
        <w:r w:rsidR="00A03551">
          <w:rPr>
            <w:rStyle w:val="Hyperlink"/>
          </w:rPr>
          <w:fldChar w:fldCharType="end"/>
        </w:r>
      </w:del>
      <w:ins w:id="479" w:author="Revision" w:date="2021-11-29T21:54:00Z">
        <w:r w:rsidR="00A03551">
          <w:t>ACM Transactions on Computing for Healthcare. 2022;3: 1–23. doi:</w:t>
        </w:r>
        <w:r w:rsidR="00A03551">
          <w:fldChar w:fldCharType="begin"/>
        </w:r>
        <w:r w:rsidR="00A03551">
          <w:instrText xml:space="preserve"> HYPERLINK "https://doi.org/10.1145/3458754" \h </w:instrText>
        </w:r>
        <w:r w:rsidR="00A03551">
          <w:fldChar w:fldCharType="separate"/>
        </w:r>
        <w:r w:rsidR="00A03551">
          <w:rPr>
            <w:rStyle w:val="Hyperlink"/>
          </w:rPr>
          <w:t>10.1145/3458754</w:t>
        </w:r>
        <w:r w:rsidR="00A03551">
          <w:rPr>
            <w:rStyle w:val="Hyperlink"/>
          </w:rPr>
          <w:fldChar w:fldCharType="end"/>
        </w:r>
      </w:ins>
    </w:p>
    <w:p w14:paraId="300AC242" w14:textId="30BB98B8" w:rsidR="00232FA8" w:rsidRDefault="008329D4">
      <w:pPr>
        <w:pStyle w:val="Bibliography"/>
        <w:pPrChange w:id="480" w:author="Revision" w:date="2021-11-29T21:54:00Z">
          <w:pPr>
            <w:pStyle w:val="Bibliography"/>
            <w:spacing w:line="480" w:lineRule="auto"/>
          </w:pPr>
        </w:pPrChange>
      </w:pPr>
      <w:bookmarkStart w:id="481" w:name="ref-EnNKKBjl"/>
      <w:bookmarkEnd w:id="475"/>
      <w:del w:id="482" w:author="Revision" w:date="2021-11-29T21:54:00Z">
        <w:r>
          <w:delText>73</w:delText>
        </w:r>
      </w:del>
      <w:ins w:id="483" w:author="Revision" w:date="2021-11-29T21:54:00Z">
        <w:r w:rsidR="00A03551">
          <w:t>83</w:t>
        </w:r>
      </w:ins>
      <w:r w:rsidR="00A03551">
        <w:t>. Chithrananda S, Grand G, Ramsundar B. ChemBERTa: Large-Scale Self-Supervised Pretraining for Molec</w:t>
      </w:r>
      <w:r w:rsidR="00A03551">
        <w:t xml:space="preserve">ular Property Prediction. arXiv. arXiv; 2020 Oct. Report No.: 2010.09885. Available: </w:t>
      </w:r>
      <w:r w:rsidR="00A03551">
        <w:fldChar w:fldCharType="begin"/>
      </w:r>
      <w:r w:rsidR="00A03551">
        <w:instrText xml:space="preserve"> HYPERLINK "https://arxiv.org/abs/2010.09885" \h </w:instrText>
      </w:r>
      <w:r w:rsidR="00A03551">
        <w:fldChar w:fldCharType="separate"/>
      </w:r>
      <w:r w:rsidR="00A03551">
        <w:rPr>
          <w:rStyle w:val="Hyperlink"/>
        </w:rPr>
        <w:t>https://arxiv.org/abs/2010.09885</w:t>
      </w:r>
      <w:r w:rsidR="00A03551">
        <w:rPr>
          <w:rStyle w:val="Hyperlink"/>
        </w:rPr>
        <w:fldChar w:fldCharType="end"/>
      </w:r>
    </w:p>
    <w:p w14:paraId="27CB308D" w14:textId="27DE9D31" w:rsidR="00232FA8" w:rsidRDefault="008329D4">
      <w:pPr>
        <w:pStyle w:val="Bibliography"/>
        <w:pPrChange w:id="484" w:author="Revision" w:date="2021-11-29T21:54:00Z">
          <w:pPr>
            <w:pStyle w:val="Bibliography"/>
            <w:spacing w:line="480" w:lineRule="auto"/>
          </w:pPr>
        </w:pPrChange>
      </w:pPr>
      <w:bookmarkStart w:id="485" w:name="ref-x7a5SM90"/>
      <w:bookmarkEnd w:id="481"/>
      <w:del w:id="486" w:author="Revision" w:date="2021-11-29T21:54:00Z">
        <w:r>
          <w:delText>74</w:delText>
        </w:r>
      </w:del>
      <w:ins w:id="487" w:author="Revision" w:date="2021-11-29T21:54:00Z">
        <w:r w:rsidR="00A03551">
          <w:t>84</w:t>
        </w:r>
      </w:ins>
      <w:r w:rsidR="00A03551">
        <w:t>. Razavian AS, Azizpour H, Sullivan J, Carlsson S. CNN Features Off-the-Shelf: An As</w:t>
      </w:r>
      <w:r w:rsidR="00A03551">
        <w:t>tounding Baseline for Recognition. Institute of Electrical and Electronics Engineers (IEEE). 2014. doi:</w:t>
      </w:r>
      <w:r w:rsidR="00A03551">
        <w:fldChar w:fldCharType="begin"/>
      </w:r>
      <w:r w:rsidR="00A03551">
        <w:instrText xml:space="preserve"> HYPERLINK "https://doi.org/10.1109/cvprw.2014.131" \h </w:instrText>
      </w:r>
      <w:r w:rsidR="00A03551">
        <w:fldChar w:fldCharType="separate"/>
      </w:r>
      <w:r w:rsidR="00A03551">
        <w:rPr>
          <w:rStyle w:val="Hyperlink"/>
        </w:rPr>
        <w:t>10.1109/cvprw.2014.131</w:t>
      </w:r>
      <w:r w:rsidR="00A03551">
        <w:rPr>
          <w:rStyle w:val="Hyperlink"/>
        </w:rPr>
        <w:fldChar w:fldCharType="end"/>
      </w:r>
    </w:p>
    <w:p w14:paraId="39124B25" w14:textId="22412C2E" w:rsidR="00232FA8" w:rsidRDefault="008329D4">
      <w:pPr>
        <w:pStyle w:val="Bibliography"/>
        <w:pPrChange w:id="488" w:author="Revision" w:date="2021-11-29T21:54:00Z">
          <w:pPr>
            <w:pStyle w:val="Bibliography"/>
            <w:spacing w:line="480" w:lineRule="auto"/>
          </w:pPr>
        </w:pPrChange>
      </w:pPr>
      <w:bookmarkStart w:id="489" w:name="ref-zGSQSBXa"/>
      <w:bookmarkEnd w:id="485"/>
      <w:del w:id="490" w:author="Revision" w:date="2021-11-29T21:54:00Z">
        <w:r>
          <w:delText>75</w:delText>
        </w:r>
      </w:del>
      <w:ins w:id="491" w:author="Revision" w:date="2021-11-29T21:54:00Z">
        <w:r w:rsidR="00A03551">
          <w:t>85</w:t>
        </w:r>
      </w:ins>
      <w:r w:rsidR="00A03551">
        <w:t>. Zheng X, Wang Y, Wang G, Liu J. Fast and robust segmentation of whit</w:t>
      </w:r>
      <w:r w:rsidR="00A03551">
        <w:t>e blood cell images by self-supervised learning. Micron. 2018;107: 55–71. doi:</w:t>
      </w:r>
      <w:r w:rsidR="00A03551">
        <w:fldChar w:fldCharType="begin"/>
      </w:r>
      <w:r w:rsidR="00A03551">
        <w:instrText xml:space="preserve"> HYPERLINK "https://doi.org/10.1016/j.micron.2018.01.010" \h </w:instrText>
      </w:r>
      <w:r w:rsidR="00A03551">
        <w:fldChar w:fldCharType="separate"/>
      </w:r>
      <w:r w:rsidR="00A03551">
        <w:rPr>
          <w:rStyle w:val="Hyperlink"/>
        </w:rPr>
        <w:t>10.1016/j.micron.2018.01.010</w:t>
      </w:r>
      <w:r w:rsidR="00A03551">
        <w:rPr>
          <w:rStyle w:val="Hyperlink"/>
        </w:rPr>
        <w:fldChar w:fldCharType="end"/>
      </w:r>
    </w:p>
    <w:p w14:paraId="0DD98D95" w14:textId="3948B036" w:rsidR="00232FA8" w:rsidRDefault="008329D4">
      <w:pPr>
        <w:pStyle w:val="Bibliography"/>
        <w:pPrChange w:id="492" w:author="Revision" w:date="2021-11-29T21:54:00Z">
          <w:pPr>
            <w:pStyle w:val="Bibliography"/>
            <w:spacing w:line="480" w:lineRule="auto"/>
          </w:pPr>
        </w:pPrChange>
      </w:pPr>
      <w:bookmarkStart w:id="493" w:name="ref-ZwUaSNWa"/>
      <w:bookmarkEnd w:id="489"/>
      <w:del w:id="494" w:author="Revision" w:date="2021-11-29T21:54:00Z">
        <w:r>
          <w:delText>76</w:delText>
        </w:r>
      </w:del>
      <w:ins w:id="495" w:author="Revision" w:date="2021-11-29T21:54:00Z">
        <w:r w:rsidR="00A03551">
          <w:t>86</w:t>
        </w:r>
      </w:ins>
      <w:r w:rsidR="00A03551">
        <w:t>. Zhang W, Li R, Zeng T, Sun Q, Kumar S, Ye J, et al. Deep Model Based Transfer and</w:t>
      </w:r>
      <w:r w:rsidR="00A03551">
        <w:t xml:space="preserve"> Multi-Task Learning for Biological Image Analysis. IEEE Transactions on Big Data. 2020;6: 322–333. doi:</w:t>
      </w:r>
      <w:r w:rsidR="00A03551">
        <w:fldChar w:fldCharType="begin"/>
      </w:r>
      <w:r w:rsidR="00A03551">
        <w:instrText xml:space="preserve"> HYPERLINK "https://doi.org/10.1109/tbdata.2016.2573280" \h </w:instrText>
      </w:r>
      <w:r w:rsidR="00A03551">
        <w:fldChar w:fldCharType="separate"/>
      </w:r>
      <w:r w:rsidR="00A03551">
        <w:rPr>
          <w:rStyle w:val="Hyperlink"/>
        </w:rPr>
        <w:t>10.1109/tbdata.2016.2573280</w:t>
      </w:r>
      <w:r w:rsidR="00A03551">
        <w:rPr>
          <w:rStyle w:val="Hyperlink"/>
        </w:rPr>
        <w:fldChar w:fldCharType="end"/>
      </w:r>
    </w:p>
    <w:p w14:paraId="6E193703" w14:textId="349CD6BE" w:rsidR="00232FA8" w:rsidRDefault="008329D4">
      <w:pPr>
        <w:pStyle w:val="Bibliography"/>
        <w:pPrChange w:id="496" w:author="Revision" w:date="2021-11-29T21:54:00Z">
          <w:pPr>
            <w:pStyle w:val="Bibliography"/>
            <w:spacing w:line="480" w:lineRule="auto"/>
          </w:pPr>
        </w:pPrChange>
      </w:pPr>
      <w:bookmarkStart w:id="497" w:name="ref-AE3ehMCc"/>
      <w:bookmarkEnd w:id="493"/>
      <w:del w:id="498" w:author="Revision" w:date="2021-11-29T21:54:00Z">
        <w:r>
          <w:delText>77</w:delText>
        </w:r>
      </w:del>
      <w:ins w:id="499" w:author="Revision" w:date="2021-11-29T21:54:00Z">
        <w:r w:rsidR="00A03551">
          <w:t>87</w:t>
        </w:r>
      </w:ins>
      <w:r w:rsidR="00A03551">
        <w:t>. Leshno M, Lin VY, Pinkus A, Schocken S. Multilayer feedforward networks with a nonpolynomial activation function can approximate any function. Neural Networks. 1993;6: 861–867. doi:</w:t>
      </w:r>
      <w:r w:rsidR="00A03551">
        <w:fldChar w:fldCharType="begin"/>
      </w:r>
      <w:r w:rsidR="00A03551">
        <w:instrText xml:space="preserve"> HYPERLINK "https://doi.org/10.1016/s0893-6080(05)80131-5" \h </w:instrText>
      </w:r>
      <w:r w:rsidR="00A03551">
        <w:fldChar w:fldCharType="separate"/>
      </w:r>
      <w:r w:rsidR="00A03551">
        <w:rPr>
          <w:rStyle w:val="Hyperlink"/>
        </w:rPr>
        <w:t>10.101</w:t>
      </w:r>
      <w:r w:rsidR="00A03551">
        <w:rPr>
          <w:rStyle w:val="Hyperlink"/>
        </w:rPr>
        <w:t>6/s0893-6080(05)80131-5</w:t>
      </w:r>
      <w:r w:rsidR="00A03551">
        <w:rPr>
          <w:rStyle w:val="Hyperlink"/>
        </w:rPr>
        <w:fldChar w:fldCharType="end"/>
      </w:r>
    </w:p>
    <w:p w14:paraId="58605C88" w14:textId="7FE709AA" w:rsidR="00232FA8" w:rsidRDefault="008329D4">
      <w:pPr>
        <w:pStyle w:val="Bibliography"/>
        <w:pPrChange w:id="500" w:author="Revision" w:date="2021-11-29T21:54:00Z">
          <w:pPr>
            <w:pStyle w:val="Bibliography"/>
            <w:spacing w:line="480" w:lineRule="auto"/>
          </w:pPr>
        </w:pPrChange>
      </w:pPr>
      <w:bookmarkStart w:id="501" w:name="ref-wgOFUxdw"/>
      <w:bookmarkEnd w:id="497"/>
      <w:del w:id="502" w:author="Revision" w:date="2021-11-29T21:54:00Z">
        <w:r>
          <w:delText>78</w:delText>
        </w:r>
      </w:del>
      <w:ins w:id="503" w:author="Revision" w:date="2021-11-29T21:54:00Z">
        <w:r w:rsidR="00A03551">
          <w:t>88</w:t>
        </w:r>
      </w:ins>
      <w:r w:rsidR="00A03551">
        <w:t xml:space="preserve">. Srivastava N, Hinton G, Krizhevsky A, Sutskever I, Salakhutdinov R. Dropout: a simple way to prevent neural networks from overfitting. J Mach Learn Res. 2014;15: 1929–1958. Available: </w:t>
      </w:r>
      <w:r w:rsidR="00A03551">
        <w:fldChar w:fldCharType="begin"/>
      </w:r>
      <w:r w:rsidR="00A03551">
        <w:instrText xml:space="preserve"> HYPERLINK "http://dl.acm.org/citation.cfm</w:instrText>
      </w:r>
      <w:r w:rsidR="00A03551">
        <w:instrText xml:space="preserve">?id=2670313" \h </w:instrText>
      </w:r>
      <w:r w:rsidR="00A03551">
        <w:fldChar w:fldCharType="separate"/>
      </w:r>
      <w:r w:rsidR="00A03551">
        <w:rPr>
          <w:rStyle w:val="Hyperlink"/>
        </w:rPr>
        <w:t>http://dl.acm.org/citation.cfm?id=2670313</w:t>
      </w:r>
      <w:r w:rsidR="00A03551">
        <w:rPr>
          <w:rStyle w:val="Hyperlink"/>
        </w:rPr>
        <w:fldChar w:fldCharType="end"/>
      </w:r>
    </w:p>
    <w:p w14:paraId="03CAC3B9" w14:textId="5D6ACC5F" w:rsidR="00232FA8" w:rsidRDefault="008329D4">
      <w:pPr>
        <w:pStyle w:val="Bibliography"/>
        <w:pPrChange w:id="504" w:author="Revision" w:date="2021-11-29T21:54:00Z">
          <w:pPr>
            <w:pStyle w:val="Bibliography"/>
            <w:spacing w:line="480" w:lineRule="auto"/>
          </w:pPr>
        </w:pPrChange>
      </w:pPr>
      <w:bookmarkStart w:id="505" w:name="ref-4oKcgKmU"/>
      <w:bookmarkEnd w:id="501"/>
      <w:del w:id="506" w:author="Revision" w:date="2021-11-29T21:54:00Z">
        <w:r>
          <w:delText>79</w:delText>
        </w:r>
      </w:del>
      <w:ins w:id="507" w:author="Revision" w:date="2021-11-29T21:54:00Z">
        <w:r w:rsidR="00A03551">
          <w:t>89</w:t>
        </w:r>
      </w:ins>
      <w:r w:rsidR="00A03551">
        <w:t>. Ioffe S, Szegedy C. Batch normalization: accelerating deep network training by reducing internal covariate shift. Proceedings of the 32nd International Conference on International Conference on</w:t>
      </w:r>
      <w:r w:rsidR="00A03551">
        <w:t xml:space="preserve"> Machine Learning - Volume 37. Lille, France: JMLR.org; 2015. pp. 448–456. Available: </w:t>
      </w:r>
      <w:r w:rsidR="00A03551">
        <w:fldChar w:fldCharType="begin"/>
      </w:r>
      <w:r w:rsidR="00A03551">
        <w:instrText xml:space="preserve"> HYPERLINK "https://dl.acm.org/citation.cfm?id=3045118.3045167" \h </w:instrText>
      </w:r>
      <w:r w:rsidR="00A03551">
        <w:fldChar w:fldCharType="separate"/>
      </w:r>
      <w:r w:rsidR="00A03551">
        <w:rPr>
          <w:rStyle w:val="Hyperlink"/>
        </w:rPr>
        <w:t>https://dl.acm.org/citation.cfm?id=3045118.3045167</w:t>
      </w:r>
      <w:r w:rsidR="00A03551">
        <w:rPr>
          <w:rStyle w:val="Hyperlink"/>
        </w:rPr>
        <w:fldChar w:fldCharType="end"/>
      </w:r>
    </w:p>
    <w:p w14:paraId="14C33C6B" w14:textId="652F3E0A" w:rsidR="00232FA8" w:rsidRDefault="008329D4">
      <w:pPr>
        <w:pStyle w:val="Bibliography"/>
        <w:pPrChange w:id="508" w:author="Revision" w:date="2021-11-29T21:54:00Z">
          <w:pPr>
            <w:pStyle w:val="Bibliography"/>
            <w:spacing w:line="480" w:lineRule="auto"/>
          </w:pPr>
        </w:pPrChange>
      </w:pPr>
      <w:bookmarkStart w:id="509" w:name="ref-qCKLXDUQ"/>
      <w:bookmarkEnd w:id="505"/>
      <w:del w:id="510" w:author="Revision" w:date="2021-11-29T21:54:00Z">
        <w:r>
          <w:delText>80</w:delText>
        </w:r>
      </w:del>
      <w:ins w:id="511" w:author="Revision" w:date="2021-11-29T21:54:00Z">
        <w:r w:rsidR="00A03551">
          <w:t>90</w:t>
        </w:r>
      </w:ins>
      <w:r w:rsidR="00A03551">
        <w:t xml:space="preserve">. Belkin M, Hsu D, Ma S, Mandal S. Reconciling </w:t>
      </w:r>
      <w:r w:rsidR="00A03551">
        <w:t>modern machine-learning practice and the classical bias–variance trade-off. Proceedings of the National Academy of Sciences. 2019;116: 15849–15854. doi:</w:t>
      </w:r>
      <w:r w:rsidR="00A03551">
        <w:fldChar w:fldCharType="begin"/>
      </w:r>
      <w:r w:rsidR="00A03551">
        <w:instrText xml:space="preserve"> HYPERLINK "https://doi.org/10.1073/pnas.1903070116" \h </w:instrText>
      </w:r>
      <w:r w:rsidR="00A03551">
        <w:fldChar w:fldCharType="separate"/>
      </w:r>
      <w:r w:rsidR="00A03551">
        <w:rPr>
          <w:rStyle w:val="Hyperlink"/>
        </w:rPr>
        <w:t>10.1073/pnas.1903070116</w:t>
      </w:r>
      <w:r w:rsidR="00A03551">
        <w:rPr>
          <w:rStyle w:val="Hyperlink"/>
        </w:rPr>
        <w:fldChar w:fldCharType="end"/>
      </w:r>
    </w:p>
    <w:p w14:paraId="20F18ECB" w14:textId="606BE431" w:rsidR="00232FA8" w:rsidRDefault="008329D4">
      <w:pPr>
        <w:pStyle w:val="Bibliography"/>
        <w:pPrChange w:id="512" w:author="Revision" w:date="2021-11-29T21:54:00Z">
          <w:pPr>
            <w:pStyle w:val="Bibliography"/>
            <w:spacing w:line="480" w:lineRule="auto"/>
          </w:pPr>
        </w:pPrChange>
      </w:pPr>
      <w:bookmarkStart w:id="513" w:name="ref-1CDx6NYSj"/>
      <w:bookmarkEnd w:id="509"/>
      <w:del w:id="514" w:author="Revision" w:date="2021-11-29T21:54:00Z">
        <w:r>
          <w:delText>81</w:delText>
        </w:r>
      </w:del>
      <w:ins w:id="515" w:author="Revision" w:date="2021-11-29T21:54:00Z">
        <w:r w:rsidR="00A03551">
          <w:t>91</w:t>
        </w:r>
      </w:ins>
      <w:r w:rsidR="00A03551">
        <w:t xml:space="preserve">. Raschka S. Model </w:t>
      </w:r>
      <w:r w:rsidR="00A03551">
        <w:t xml:space="preserve">Evaluation, Model Selection, and Algorithm Selection in Machine Learning. arXiv. arXiv; 2020 Nov. Report No.: 1811.12808. Available: </w:t>
      </w:r>
      <w:r w:rsidR="00A03551">
        <w:fldChar w:fldCharType="begin"/>
      </w:r>
      <w:r w:rsidR="00A03551">
        <w:instrText xml:space="preserve"> HYPERLINK "https://arxiv.org/abs/1811.12808" \h </w:instrText>
      </w:r>
      <w:r w:rsidR="00A03551">
        <w:fldChar w:fldCharType="separate"/>
      </w:r>
      <w:r w:rsidR="00A03551">
        <w:rPr>
          <w:rStyle w:val="Hyperlink"/>
        </w:rPr>
        <w:t>https://arxiv.org/abs/1811.12808</w:t>
      </w:r>
      <w:r w:rsidR="00A03551">
        <w:rPr>
          <w:rStyle w:val="Hyperlink"/>
        </w:rPr>
        <w:fldChar w:fldCharType="end"/>
      </w:r>
    </w:p>
    <w:p w14:paraId="6DFFC4E1" w14:textId="261E0E7C" w:rsidR="00232FA8" w:rsidRDefault="008329D4">
      <w:pPr>
        <w:pStyle w:val="Bibliography"/>
        <w:pPrChange w:id="516" w:author="Revision" w:date="2021-11-29T21:54:00Z">
          <w:pPr>
            <w:pStyle w:val="Bibliography"/>
            <w:spacing w:line="480" w:lineRule="auto"/>
          </w:pPr>
        </w:pPrChange>
      </w:pPr>
      <w:bookmarkStart w:id="517" w:name="ref-hJQdIoO3"/>
      <w:bookmarkEnd w:id="513"/>
      <w:del w:id="518" w:author="Revision" w:date="2021-11-29T21:54:00Z">
        <w:r>
          <w:delText>82</w:delText>
        </w:r>
      </w:del>
      <w:ins w:id="519" w:author="Revision" w:date="2021-11-29T21:54:00Z">
        <w:r w:rsidR="00A03551">
          <w:t>92</w:t>
        </w:r>
      </w:ins>
      <w:r w:rsidR="00A03551">
        <w:t>. Dietterich TG. Approximate Statist</w:t>
      </w:r>
      <w:r w:rsidR="00A03551">
        <w:t>ical Tests for Comparing Supervised Classification Learning Algorithms. Neural Computation. 1998;10: 1895–1923. doi:</w:t>
      </w:r>
      <w:r w:rsidR="00A03551">
        <w:fldChar w:fldCharType="begin"/>
      </w:r>
      <w:r w:rsidR="00A03551">
        <w:instrText xml:space="preserve"> HYPERLINK "https://doi.org/10.1162/089976698300017197" \h </w:instrText>
      </w:r>
      <w:r w:rsidR="00A03551">
        <w:fldChar w:fldCharType="separate"/>
      </w:r>
      <w:r w:rsidR="00A03551">
        <w:rPr>
          <w:rStyle w:val="Hyperlink"/>
        </w:rPr>
        <w:t>10.1162/089976698300017197</w:t>
      </w:r>
      <w:r w:rsidR="00A03551">
        <w:rPr>
          <w:rStyle w:val="Hyperlink"/>
        </w:rPr>
        <w:fldChar w:fldCharType="end"/>
      </w:r>
    </w:p>
    <w:p w14:paraId="0830E25A" w14:textId="6A1E66FD" w:rsidR="00232FA8" w:rsidRDefault="008329D4">
      <w:pPr>
        <w:pStyle w:val="Bibliography"/>
        <w:pPrChange w:id="520" w:author="Revision" w:date="2021-11-29T21:54:00Z">
          <w:pPr>
            <w:pStyle w:val="Bibliography"/>
            <w:spacing w:line="480" w:lineRule="auto"/>
          </w:pPr>
        </w:pPrChange>
      </w:pPr>
      <w:bookmarkStart w:id="521" w:name="ref-R1RpVu06"/>
      <w:bookmarkEnd w:id="517"/>
      <w:del w:id="522" w:author="Revision" w:date="2021-11-29T21:54:00Z">
        <w:r>
          <w:delText>83</w:delText>
        </w:r>
      </w:del>
      <w:ins w:id="523" w:author="Revision" w:date="2021-11-29T21:54:00Z">
        <w:r w:rsidR="00A03551">
          <w:t>93</w:t>
        </w:r>
      </w:ins>
      <w:r w:rsidR="00A03551">
        <w:t>. Srivastava N, Hinton G, Krizhevsky A, Sutskever</w:t>
      </w:r>
      <w:r w:rsidR="00A03551">
        <w:t xml:space="preserve"> I, Salakhutdinov R. Dropout: A Simple Way to Prevent Neural Networks from Overfitting. Journal of Machine Learning Research. 2014;15: 1929–1958. Available: </w:t>
      </w:r>
      <w:r w:rsidR="00A03551">
        <w:fldChar w:fldCharType="begin"/>
      </w:r>
      <w:r w:rsidR="00A03551">
        <w:instrText xml:space="preserve"> HYPERLINK "http://jmlr.org/papers/v15/srivastava14a.html" \h </w:instrText>
      </w:r>
      <w:r w:rsidR="00A03551">
        <w:fldChar w:fldCharType="separate"/>
      </w:r>
      <w:r w:rsidR="00A03551">
        <w:rPr>
          <w:rStyle w:val="Hyperlink"/>
        </w:rPr>
        <w:t>http://jmlr.org/papers/v15/srivast</w:t>
      </w:r>
      <w:r w:rsidR="00A03551">
        <w:rPr>
          <w:rStyle w:val="Hyperlink"/>
        </w:rPr>
        <w:t>ava14a.html</w:t>
      </w:r>
      <w:r w:rsidR="00A03551">
        <w:rPr>
          <w:rStyle w:val="Hyperlink"/>
        </w:rPr>
        <w:fldChar w:fldCharType="end"/>
      </w:r>
    </w:p>
    <w:p w14:paraId="56685EDA" w14:textId="64846FBA" w:rsidR="00232FA8" w:rsidRDefault="008329D4">
      <w:pPr>
        <w:pStyle w:val="Bibliography"/>
        <w:pPrChange w:id="524" w:author="Revision" w:date="2021-11-29T21:54:00Z">
          <w:pPr>
            <w:pStyle w:val="Bibliography"/>
            <w:spacing w:line="480" w:lineRule="auto"/>
          </w:pPr>
        </w:pPrChange>
      </w:pPr>
      <w:bookmarkStart w:id="525" w:name="ref-eR3C2hhK"/>
      <w:bookmarkEnd w:id="521"/>
      <w:del w:id="526" w:author="Revision" w:date="2021-11-29T21:54:00Z">
        <w:r>
          <w:lastRenderedPageBreak/>
          <w:delText>84</w:delText>
        </w:r>
      </w:del>
      <w:ins w:id="527" w:author="Revision" w:date="2021-11-29T21:54:00Z">
        <w:r w:rsidR="00A03551">
          <w:t>94</w:t>
        </w:r>
      </w:ins>
      <w:r w:rsidR="00A03551">
        <w:t xml:space="preserve">. Krogh A, Hertz JA. A simple weight decay can improve generalization. Proceedings of the 4th International Conference on Neural Information Processing Systems. </w:t>
      </w:r>
      <w:del w:id="528" w:author="Revision" w:date="2021-11-29T21:54:00Z">
        <w:r>
          <w:delText>Denver, Colorado</w:delText>
        </w:r>
      </w:del>
      <w:ins w:id="529" w:author="Revision" w:date="2021-11-29T21:54:00Z">
        <w:r w:rsidR="00A03551">
          <w:t>San Francisco, CA, USA</w:t>
        </w:r>
      </w:ins>
      <w:r w:rsidR="00A03551">
        <w:t>: Morgan Kaufmann Publishers Inc. 1991. pp. 950–957. Availa</w:t>
      </w:r>
      <w:r w:rsidR="00A03551">
        <w:t xml:space="preserve">ble: </w:t>
      </w:r>
      <w:r w:rsidR="00A03551">
        <w:fldChar w:fldCharType="begin"/>
      </w:r>
      <w:r w:rsidR="00A03551">
        <w:instrText xml:space="preserve"> HYPERLINK "http://dl.acm.org/citation.cfm?id=2986916.2987033" \h </w:instrText>
      </w:r>
      <w:r w:rsidR="00A03551">
        <w:fldChar w:fldCharType="separate"/>
      </w:r>
      <w:r w:rsidR="00A03551">
        <w:rPr>
          <w:rStyle w:val="Hyperlink"/>
        </w:rPr>
        <w:t>http://dl.acm.org/citation.cfm?id=2986916.2987033</w:t>
      </w:r>
      <w:r w:rsidR="00A03551">
        <w:rPr>
          <w:rStyle w:val="Hyperlink"/>
        </w:rPr>
        <w:fldChar w:fldCharType="end"/>
      </w:r>
    </w:p>
    <w:p w14:paraId="7D0BA7F5" w14:textId="47BF2B21" w:rsidR="00232FA8" w:rsidRDefault="008329D4">
      <w:pPr>
        <w:pStyle w:val="Bibliography"/>
        <w:pPrChange w:id="530" w:author="Revision" w:date="2021-11-29T21:54:00Z">
          <w:pPr>
            <w:pStyle w:val="Bibliography"/>
            <w:spacing w:line="480" w:lineRule="auto"/>
          </w:pPr>
        </w:pPrChange>
      </w:pPr>
      <w:bookmarkStart w:id="531" w:name="ref-yqAEYaMg"/>
      <w:bookmarkEnd w:id="525"/>
      <w:del w:id="532" w:author="Revision" w:date="2021-11-29T21:54:00Z">
        <w:r>
          <w:delText>85</w:delText>
        </w:r>
      </w:del>
      <w:ins w:id="533" w:author="Revision" w:date="2021-11-29T21:54:00Z">
        <w:r w:rsidR="00A03551">
          <w:t>95</w:t>
        </w:r>
      </w:ins>
      <w:r w:rsidR="00A03551">
        <w:t>. Chuang KV, Keiser MJ. Adversarial Controls for Scientific Machine Learning. ACS Chemical Biology. 2018;13: 2819–2821. doi:</w:t>
      </w:r>
      <w:r w:rsidR="00A03551">
        <w:fldChar w:fldCharType="begin"/>
      </w:r>
      <w:r w:rsidR="00A03551">
        <w:instrText xml:space="preserve"> HYP</w:instrText>
      </w:r>
      <w:r w:rsidR="00A03551">
        <w:instrText xml:space="preserve">ERLINK "https://doi.org/10.1021/acschembio.8b00881" \h </w:instrText>
      </w:r>
      <w:r w:rsidR="00A03551">
        <w:fldChar w:fldCharType="separate"/>
      </w:r>
      <w:r w:rsidR="00A03551">
        <w:rPr>
          <w:rStyle w:val="Hyperlink"/>
        </w:rPr>
        <w:t>10.1021/acschembio.8b00881</w:t>
      </w:r>
      <w:r w:rsidR="00A03551">
        <w:rPr>
          <w:rStyle w:val="Hyperlink"/>
        </w:rPr>
        <w:fldChar w:fldCharType="end"/>
      </w:r>
    </w:p>
    <w:p w14:paraId="43376F3E" w14:textId="0BE674CC" w:rsidR="00232FA8" w:rsidRDefault="008329D4">
      <w:pPr>
        <w:pStyle w:val="Bibliography"/>
        <w:pPrChange w:id="534" w:author="Revision" w:date="2021-11-29T21:54:00Z">
          <w:pPr>
            <w:pStyle w:val="Bibliography"/>
            <w:spacing w:line="480" w:lineRule="auto"/>
          </w:pPr>
        </w:pPrChange>
      </w:pPr>
      <w:bookmarkStart w:id="535" w:name="ref-KnxQ4G8"/>
      <w:bookmarkEnd w:id="531"/>
      <w:del w:id="536" w:author="Revision" w:date="2021-11-29T21:54:00Z">
        <w:r>
          <w:delText>86</w:delText>
        </w:r>
      </w:del>
      <w:ins w:id="537" w:author="Revision" w:date="2021-11-29T21:54:00Z">
        <w:r w:rsidR="00A03551">
          <w:t>96</w:t>
        </w:r>
      </w:ins>
      <w:r w:rsidR="00A03551">
        <w:t>. Saito T, Rehmsmeier M. The precision-recall plot is more informative than the ROC plot when evaluating binary classifiers on imbalanced datasets. PLoS One. 2015;10: e011</w:t>
      </w:r>
      <w:r w:rsidR="00A03551">
        <w:t>8432. doi:</w:t>
      </w:r>
      <w:r w:rsidR="00A03551">
        <w:fldChar w:fldCharType="begin"/>
      </w:r>
      <w:r w:rsidR="00A03551">
        <w:instrText xml:space="preserve"> HYPERLINK "https://doi.org/10.1371/journal.pone.0118432" \h </w:instrText>
      </w:r>
      <w:r w:rsidR="00A03551">
        <w:fldChar w:fldCharType="separate"/>
      </w:r>
      <w:r w:rsidR="00A03551">
        <w:rPr>
          <w:rStyle w:val="Hyperlink"/>
        </w:rPr>
        <w:t>10.1371/journal.pone.0118432</w:t>
      </w:r>
      <w:r w:rsidR="00A03551">
        <w:rPr>
          <w:rStyle w:val="Hyperlink"/>
        </w:rPr>
        <w:fldChar w:fldCharType="end"/>
      </w:r>
    </w:p>
    <w:p w14:paraId="40B38680" w14:textId="231B677D" w:rsidR="00232FA8" w:rsidRDefault="008329D4">
      <w:pPr>
        <w:pStyle w:val="Bibliography"/>
        <w:pPrChange w:id="538" w:author="Revision" w:date="2021-11-29T21:54:00Z">
          <w:pPr>
            <w:pStyle w:val="Bibliography"/>
            <w:spacing w:line="480" w:lineRule="auto"/>
          </w:pPr>
        </w:pPrChange>
      </w:pPr>
      <w:bookmarkStart w:id="539" w:name="ref-rKXyJKNt"/>
      <w:bookmarkEnd w:id="535"/>
      <w:del w:id="540" w:author="Revision" w:date="2021-11-29T21:54:00Z">
        <w:r>
          <w:delText>87</w:delText>
        </w:r>
      </w:del>
      <w:ins w:id="541" w:author="Revision" w:date="2021-11-29T21:54:00Z">
        <w:r w:rsidR="00A03551">
          <w:t>97</w:t>
        </w:r>
      </w:ins>
      <w:r w:rsidR="00A03551">
        <w:t>. Korotcov A, Tkachenko V, Russo DP, Ekins S. Comparison of Deep Learning With Multiple Machine Learning Methods and Metrics Using Diverse Drug Discove</w:t>
      </w:r>
      <w:r w:rsidR="00A03551">
        <w:t>ry Data Sets. Molecular Pharmaceutics. 2017;14: 4462–4475. doi:</w:t>
      </w:r>
      <w:r w:rsidR="00A03551">
        <w:fldChar w:fldCharType="begin"/>
      </w:r>
      <w:r w:rsidR="00A03551">
        <w:instrText xml:space="preserve"> HYPERLINK "https://doi.org/10.1021/acs.molpharmaceut.7b00578" \h </w:instrText>
      </w:r>
      <w:r w:rsidR="00A03551">
        <w:fldChar w:fldCharType="separate"/>
      </w:r>
      <w:r w:rsidR="00A03551">
        <w:rPr>
          <w:rStyle w:val="Hyperlink"/>
        </w:rPr>
        <w:t>10.1021/acs.molpharmaceut.7b00578</w:t>
      </w:r>
      <w:r w:rsidR="00A03551">
        <w:rPr>
          <w:rStyle w:val="Hyperlink"/>
        </w:rPr>
        <w:fldChar w:fldCharType="end"/>
      </w:r>
    </w:p>
    <w:p w14:paraId="423BA255" w14:textId="6D5DF4C8" w:rsidR="00232FA8" w:rsidRDefault="008329D4">
      <w:pPr>
        <w:pStyle w:val="Bibliography"/>
        <w:rPr>
          <w:ins w:id="542" w:author="Revision" w:date="2021-11-29T21:54:00Z"/>
        </w:rPr>
      </w:pPr>
      <w:bookmarkStart w:id="543" w:name="ref-JNnkm5Zt"/>
      <w:bookmarkEnd w:id="539"/>
      <w:del w:id="544" w:author="Revision" w:date="2021-11-29T21:54:00Z">
        <w:r>
          <w:delText>88</w:delText>
        </w:r>
      </w:del>
      <w:ins w:id="545" w:author="Revision" w:date="2021-11-29T21:54:00Z">
        <w:r w:rsidR="00A03551">
          <w:t xml:space="preserve">98. Davis J, </w:t>
        </w:r>
        <w:proofErr w:type="spellStart"/>
        <w:r w:rsidR="00A03551">
          <w:t>Goadrich</w:t>
        </w:r>
        <w:proofErr w:type="spellEnd"/>
        <w:r w:rsidR="00A03551">
          <w:t xml:space="preserve"> M. The relationship between Precision-Recall and ROC curves. Associa</w:t>
        </w:r>
        <w:r w:rsidR="00A03551">
          <w:t>tion for Computing Machinery (ACM). 2006. doi:</w:t>
        </w:r>
        <w:r w:rsidR="00A03551">
          <w:fldChar w:fldCharType="begin"/>
        </w:r>
        <w:r w:rsidR="00A03551">
          <w:instrText xml:space="preserve"> HYPERLINK "https://doi.org/10.1145/1143844.1143874" \h </w:instrText>
        </w:r>
        <w:r w:rsidR="00A03551">
          <w:fldChar w:fldCharType="separate"/>
        </w:r>
        <w:r w:rsidR="00A03551">
          <w:rPr>
            <w:rStyle w:val="Hyperlink"/>
          </w:rPr>
          <w:t>10.1145/1143844.1143874</w:t>
        </w:r>
        <w:r w:rsidR="00A03551">
          <w:rPr>
            <w:rStyle w:val="Hyperlink"/>
          </w:rPr>
          <w:fldChar w:fldCharType="end"/>
        </w:r>
      </w:ins>
    </w:p>
    <w:p w14:paraId="04CF7BD0" w14:textId="77777777" w:rsidR="00232FA8" w:rsidRDefault="00A03551">
      <w:pPr>
        <w:pStyle w:val="Bibliography"/>
        <w:pPrChange w:id="546" w:author="Revision" w:date="2021-11-29T21:54:00Z">
          <w:pPr>
            <w:pStyle w:val="Bibliography"/>
            <w:spacing w:line="480" w:lineRule="auto"/>
          </w:pPr>
        </w:pPrChange>
      </w:pPr>
      <w:bookmarkStart w:id="547" w:name="ref-NDyhvXoh"/>
      <w:bookmarkEnd w:id="543"/>
      <w:ins w:id="548" w:author="Revision" w:date="2021-11-29T21:54:00Z">
        <w:r>
          <w:t>99</w:t>
        </w:r>
      </w:ins>
      <w:r>
        <w:t xml:space="preserve">. Zech JR, Badgeley MA, Liu M, Costa AB, Titano JJ, Oermann EK. Variable generalization performance of a deep learning model </w:t>
      </w:r>
      <w:r>
        <w:t>to detect pneumonia in chest radiographs: A cross-sectional study. PLOS Medicine. 2018;15: e1002683. doi:</w:t>
      </w:r>
      <w:r>
        <w:fldChar w:fldCharType="begin"/>
      </w:r>
      <w:r>
        <w:instrText xml:space="preserve"> HYPERLINK "https://doi.org/10.1371/journal.pmed.1002683" \h </w:instrText>
      </w:r>
      <w:r>
        <w:fldChar w:fldCharType="separate"/>
      </w:r>
      <w:r>
        <w:rPr>
          <w:rStyle w:val="Hyperlink"/>
        </w:rPr>
        <w:t>10.1371/journal.pmed.1002683</w:t>
      </w:r>
      <w:r>
        <w:rPr>
          <w:rStyle w:val="Hyperlink"/>
        </w:rPr>
        <w:fldChar w:fldCharType="end"/>
      </w:r>
    </w:p>
    <w:p w14:paraId="26CD8161" w14:textId="48849CB5" w:rsidR="00232FA8" w:rsidRDefault="008329D4">
      <w:pPr>
        <w:pStyle w:val="Bibliography"/>
        <w:pPrChange w:id="549" w:author="Revision" w:date="2021-11-29T21:54:00Z">
          <w:pPr>
            <w:pStyle w:val="Bibliography"/>
            <w:spacing w:line="480" w:lineRule="auto"/>
          </w:pPr>
        </w:pPrChange>
      </w:pPr>
      <w:bookmarkStart w:id="550" w:name="ref-QobI7Hyv"/>
      <w:bookmarkEnd w:id="547"/>
      <w:del w:id="551" w:author="Revision" w:date="2021-11-29T21:54:00Z">
        <w:r>
          <w:delText>89</w:delText>
        </w:r>
      </w:del>
      <w:ins w:id="552" w:author="Revision" w:date="2021-11-29T21:54:00Z">
        <w:r w:rsidR="00A03551">
          <w:t>100</w:t>
        </w:r>
      </w:ins>
      <w:r w:rsidR="00A03551">
        <w:t>. Walsh I, Pollastri G, Tosatto SCE. Correct machine le</w:t>
      </w:r>
      <w:r w:rsidR="00A03551">
        <w:t>arning on protein sequences: a peer-reviewing perspective. Briefings in Bioinformatics. 2016;17: 831–840. doi:</w:t>
      </w:r>
      <w:r w:rsidR="00A03551">
        <w:fldChar w:fldCharType="begin"/>
      </w:r>
      <w:r w:rsidR="00A03551">
        <w:instrText xml:space="preserve"> HYPERLINK "https://doi.org/10.1093/bib/bbv082" \h </w:instrText>
      </w:r>
      <w:r w:rsidR="00A03551">
        <w:fldChar w:fldCharType="separate"/>
      </w:r>
      <w:r w:rsidR="00A03551">
        <w:rPr>
          <w:rStyle w:val="Hyperlink"/>
        </w:rPr>
        <w:t>10.1093/bib/bbv082</w:t>
      </w:r>
      <w:r w:rsidR="00A03551">
        <w:rPr>
          <w:rStyle w:val="Hyperlink"/>
        </w:rPr>
        <w:fldChar w:fldCharType="end"/>
      </w:r>
    </w:p>
    <w:p w14:paraId="34E91D29" w14:textId="227CB5EE" w:rsidR="00232FA8" w:rsidRDefault="008329D4">
      <w:pPr>
        <w:pStyle w:val="Bibliography"/>
        <w:pPrChange w:id="553" w:author="Revision" w:date="2021-11-29T21:54:00Z">
          <w:pPr>
            <w:pStyle w:val="Bibliography"/>
            <w:spacing w:line="480" w:lineRule="auto"/>
          </w:pPr>
        </w:pPrChange>
      </w:pPr>
      <w:bookmarkStart w:id="554" w:name="ref-lyJaUNDq"/>
      <w:bookmarkEnd w:id="550"/>
      <w:del w:id="555" w:author="Revision" w:date="2021-11-29T21:54:00Z">
        <w:r>
          <w:delText>90</w:delText>
        </w:r>
      </w:del>
      <w:ins w:id="556" w:author="Revision" w:date="2021-11-29T21:54:00Z">
        <w:r w:rsidR="00A03551">
          <w:t>101</w:t>
        </w:r>
      </w:ins>
      <w:r w:rsidR="00A03551">
        <w:t>. Bemister-Buffington J, Wolf AJ, Raschka S, Kuhn LA. Machine Learning</w:t>
      </w:r>
      <w:r w:rsidR="00A03551">
        <w:t xml:space="preserve"> to Identify Flexibility Signatures of Class A GPCR Inhibition. Biomolecules. 2020;10: 454. doi:</w:t>
      </w:r>
      <w:r w:rsidR="00A03551">
        <w:fldChar w:fldCharType="begin"/>
      </w:r>
      <w:r w:rsidR="00A03551">
        <w:instrText xml:space="preserve"> HYPERLINK "https://doi.org/10.3390/biom10030454" \h </w:instrText>
      </w:r>
      <w:r w:rsidR="00A03551">
        <w:fldChar w:fldCharType="separate"/>
      </w:r>
      <w:r w:rsidR="00A03551">
        <w:rPr>
          <w:rStyle w:val="Hyperlink"/>
        </w:rPr>
        <w:t>10.3390/biom10030454</w:t>
      </w:r>
      <w:r w:rsidR="00A03551">
        <w:rPr>
          <w:rStyle w:val="Hyperlink"/>
        </w:rPr>
        <w:fldChar w:fldCharType="end"/>
      </w:r>
    </w:p>
    <w:p w14:paraId="6E108D33" w14:textId="255C2DB3" w:rsidR="00232FA8" w:rsidRDefault="008329D4">
      <w:pPr>
        <w:pStyle w:val="Bibliography"/>
        <w:pPrChange w:id="557" w:author="Revision" w:date="2021-11-29T21:54:00Z">
          <w:pPr>
            <w:pStyle w:val="Bibliography"/>
            <w:spacing w:line="480" w:lineRule="auto"/>
          </w:pPr>
        </w:pPrChange>
      </w:pPr>
      <w:bookmarkStart w:id="558" w:name="ref-aYxTroNH"/>
      <w:bookmarkEnd w:id="554"/>
      <w:del w:id="559" w:author="Revision" w:date="2021-11-29T21:54:00Z">
        <w:r>
          <w:delText>91</w:delText>
        </w:r>
      </w:del>
      <w:ins w:id="560" w:author="Revision" w:date="2021-11-29T21:54:00Z">
        <w:r w:rsidR="00A03551">
          <w:t>102</w:t>
        </w:r>
      </w:ins>
      <w:r w:rsidR="00A03551">
        <w:t>. Raschka S, Scott AM, Huertas M, Li W, Kuhn LA. Automated Inference of Chemical</w:t>
      </w:r>
      <w:r w:rsidR="00A03551">
        <w:t xml:space="preserve"> Discriminants of Biological Activity. Methods in Molecular Biology. Springer Science and Business Media LLC; 2018. doi:</w:t>
      </w:r>
      <w:r w:rsidR="00A03551">
        <w:fldChar w:fldCharType="begin"/>
      </w:r>
      <w:r w:rsidR="00A03551">
        <w:instrText xml:space="preserve"> HYPERLINK "https://doi.org/10.1007/978-1-4939-7756-7_16" \h </w:instrText>
      </w:r>
      <w:r w:rsidR="00A03551">
        <w:fldChar w:fldCharType="separate"/>
      </w:r>
      <w:r w:rsidR="00A03551">
        <w:rPr>
          <w:rStyle w:val="Hyperlink"/>
        </w:rPr>
        <w:t>10.1007/978-1-4939-7756-7_16</w:t>
      </w:r>
      <w:r w:rsidR="00A03551">
        <w:rPr>
          <w:rStyle w:val="Hyperlink"/>
        </w:rPr>
        <w:fldChar w:fldCharType="end"/>
      </w:r>
    </w:p>
    <w:p w14:paraId="0C05DF88" w14:textId="5C51F561" w:rsidR="00232FA8" w:rsidRDefault="008329D4">
      <w:pPr>
        <w:pStyle w:val="Bibliography"/>
        <w:pPrChange w:id="561" w:author="Revision" w:date="2021-11-29T21:54:00Z">
          <w:pPr>
            <w:pStyle w:val="Bibliography"/>
            <w:spacing w:line="480" w:lineRule="auto"/>
          </w:pPr>
        </w:pPrChange>
      </w:pPr>
      <w:bookmarkStart w:id="562" w:name="ref-8seWxxzY"/>
      <w:bookmarkEnd w:id="558"/>
      <w:del w:id="563" w:author="Revision" w:date="2021-11-29T21:54:00Z">
        <w:r>
          <w:delText>92</w:delText>
        </w:r>
      </w:del>
      <w:ins w:id="564" w:author="Revision" w:date="2021-11-29T21:54:00Z">
        <w:r w:rsidR="00A03551">
          <w:t>103</w:t>
        </w:r>
      </w:ins>
      <w:r w:rsidR="00A03551">
        <w:t>. Ravi D, Wong C, Deligianni F, Berthelot M, Andreu-Perez J, Lo B, et al. Deep Learning for Health Informatics. IEEE Journal of Biomedical and Health Informatics. 2017;21: 4–21. doi:</w:t>
      </w:r>
      <w:r w:rsidR="00A03551">
        <w:fldChar w:fldCharType="begin"/>
      </w:r>
      <w:r w:rsidR="00A03551">
        <w:instrText xml:space="preserve"> HYPERLINK "https://doi.org/10.1109/jbhi.2016.2636665" \h </w:instrText>
      </w:r>
      <w:r w:rsidR="00A03551">
        <w:fldChar w:fldCharType="separate"/>
      </w:r>
      <w:r w:rsidR="00A03551">
        <w:rPr>
          <w:rStyle w:val="Hyperlink"/>
        </w:rPr>
        <w:t>10.1109/jb</w:t>
      </w:r>
      <w:r w:rsidR="00A03551">
        <w:rPr>
          <w:rStyle w:val="Hyperlink"/>
        </w:rPr>
        <w:t>hi.2016.2636665</w:t>
      </w:r>
      <w:r w:rsidR="00A03551">
        <w:rPr>
          <w:rStyle w:val="Hyperlink"/>
        </w:rPr>
        <w:fldChar w:fldCharType="end"/>
      </w:r>
    </w:p>
    <w:p w14:paraId="585D1D93" w14:textId="4F3F83C5" w:rsidR="00232FA8" w:rsidRDefault="008329D4">
      <w:pPr>
        <w:pStyle w:val="Bibliography"/>
        <w:pPrChange w:id="565" w:author="Revision" w:date="2021-11-29T21:54:00Z">
          <w:pPr>
            <w:pStyle w:val="Bibliography"/>
            <w:spacing w:line="480" w:lineRule="auto"/>
          </w:pPr>
        </w:pPrChange>
      </w:pPr>
      <w:bookmarkStart w:id="566" w:name="ref-GdO9NZJH"/>
      <w:bookmarkEnd w:id="562"/>
      <w:del w:id="567" w:author="Revision" w:date="2021-11-29T21:54:00Z">
        <w:r>
          <w:delText>93</w:delText>
        </w:r>
      </w:del>
      <w:ins w:id="568" w:author="Revision" w:date="2021-11-29T21:54:00Z">
        <w:r w:rsidR="00A03551">
          <w:t>104</w:t>
        </w:r>
      </w:ins>
      <w:r w:rsidR="00A03551">
        <w:t>. Towards trustable machine learning. Nature Biomedical Engineering. 2018;2: 709–710. doi:</w:t>
      </w:r>
      <w:r w:rsidR="00A03551">
        <w:fldChar w:fldCharType="begin"/>
      </w:r>
      <w:r w:rsidR="00A03551">
        <w:instrText xml:space="preserve"> HYPERLINK "https://doi.org/10.1038/s41551-018-0315-x" \h </w:instrText>
      </w:r>
      <w:r w:rsidR="00A03551">
        <w:fldChar w:fldCharType="separate"/>
      </w:r>
      <w:r w:rsidR="00A03551">
        <w:rPr>
          <w:rStyle w:val="Hyperlink"/>
        </w:rPr>
        <w:t>10.1038/s41551-018-0315-x</w:t>
      </w:r>
      <w:r w:rsidR="00A03551">
        <w:rPr>
          <w:rStyle w:val="Hyperlink"/>
        </w:rPr>
        <w:fldChar w:fldCharType="end"/>
      </w:r>
    </w:p>
    <w:p w14:paraId="074480F3" w14:textId="20C1DC54" w:rsidR="00232FA8" w:rsidRDefault="008329D4">
      <w:pPr>
        <w:pStyle w:val="Bibliography"/>
        <w:pPrChange w:id="569" w:author="Revision" w:date="2021-11-29T21:54:00Z">
          <w:pPr>
            <w:pStyle w:val="Bibliography"/>
            <w:spacing w:line="480" w:lineRule="auto"/>
          </w:pPr>
        </w:pPrChange>
      </w:pPr>
      <w:bookmarkStart w:id="570" w:name="ref-cRG2FGOV"/>
      <w:bookmarkEnd w:id="566"/>
      <w:del w:id="571" w:author="Revision" w:date="2021-11-29T21:54:00Z">
        <w:r>
          <w:delText>94</w:delText>
        </w:r>
      </w:del>
      <w:ins w:id="572" w:author="Revision" w:date="2021-11-29T21:54:00Z">
        <w:r w:rsidR="00A03551">
          <w:t>105</w:t>
        </w:r>
      </w:ins>
      <w:r w:rsidR="00A03551">
        <w:t xml:space="preserve">. Fan F, Xiong J, Li M, Wang G. On Interpretability of Artificial Neural Networks: A Survey. arXiv. </w:t>
      </w:r>
      <w:proofErr w:type="spellStart"/>
      <w:r w:rsidR="00A03551">
        <w:t>arXiv</w:t>
      </w:r>
      <w:proofErr w:type="spellEnd"/>
      <w:r w:rsidR="00A03551">
        <w:t xml:space="preserve">; 2021 </w:t>
      </w:r>
      <w:del w:id="573" w:author="Revision" w:date="2021-11-29T21:54:00Z">
        <w:r>
          <w:delText>Jan</w:delText>
        </w:r>
      </w:del>
      <w:ins w:id="574" w:author="Revision" w:date="2021-11-29T21:54:00Z">
        <w:r w:rsidR="00A03551">
          <w:t>Sep</w:t>
        </w:r>
      </w:ins>
      <w:r w:rsidR="00A03551">
        <w:t xml:space="preserve">. Report No.: 2001.02522. Available: </w:t>
      </w:r>
      <w:r w:rsidR="00A03551">
        <w:fldChar w:fldCharType="begin"/>
      </w:r>
      <w:r w:rsidR="00A03551">
        <w:instrText xml:space="preserve"> HYPERLINK "https://arxiv.org/abs/2001.02522" \h </w:instrText>
      </w:r>
      <w:r w:rsidR="00A03551">
        <w:fldChar w:fldCharType="separate"/>
      </w:r>
      <w:r w:rsidR="00A03551">
        <w:rPr>
          <w:rStyle w:val="Hyperlink"/>
        </w:rPr>
        <w:t>https://arxiv.org/abs/2001.02522</w:t>
      </w:r>
      <w:r w:rsidR="00A03551">
        <w:rPr>
          <w:rStyle w:val="Hyperlink"/>
        </w:rPr>
        <w:fldChar w:fldCharType="end"/>
      </w:r>
    </w:p>
    <w:p w14:paraId="6A139702" w14:textId="482E55C3" w:rsidR="00232FA8" w:rsidRDefault="008329D4">
      <w:pPr>
        <w:pStyle w:val="Bibliography"/>
        <w:pPrChange w:id="575" w:author="Revision" w:date="2021-11-29T21:54:00Z">
          <w:pPr>
            <w:pStyle w:val="Bibliography"/>
            <w:spacing w:line="480" w:lineRule="auto"/>
          </w:pPr>
        </w:pPrChange>
      </w:pPr>
      <w:bookmarkStart w:id="576" w:name="ref-pj5bK84R"/>
      <w:bookmarkEnd w:id="570"/>
      <w:del w:id="577" w:author="Revision" w:date="2021-11-29T21:54:00Z">
        <w:r>
          <w:delText>95</w:delText>
        </w:r>
      </w:del>
      <w:ins w:id="578" w:author="Revision" w:date="2021-11-29T21:54:00Z">
        <w:r w:rsidR="00A03551">
          <w:t>106</w:t>
        </w:r>
      </w:ins>
      <w:r w:rsidR="00A03551">
        <w:t>. Molnar C. I</w:t>
      </w:r>
      <w:r w:rsidR="00A03551">
        <w:t xml:space="preserve">nterpretable Machine Learning. Available: </w:t>
      </w:r>
      <w:r w:rsidR="00A03551">
        <w:fldChar w:fldCharType="begin"/>
      </w:r>
      <w:r w:rsidR="00A03551">
        <w:instrText xml:space="preserve"> HYPERLINK "https://christophm.github.io/interpretable-ml-book/" \h </w:instrText>
      </w:r>
      <w:r w:rsidR="00A03551">
        <w:fldChar w:fldCharType="separate"/>
      </w:r>
      <w:r w:rsidR="00A03551">
        <w:rPr>
          <w:rStyle w:val="Hyperlink"/>
        </w:rPr>
        <w:t>https://christophm.github.io/interpretable-ml-book/</w:t>
      </w:r>
      <w:r w:rsidR="00A03551">
        <w:rPr>
          <w:rStyle w:val="Hyperlink"/>
        </w:rPr>
        <w:fldChar w:fldCharType="end"/>
      </w:r>
    </w:p>
    <w:p w14:paraId="0C95126E" w14:textId="349CEC1D" w:rsidR="00232FA8" w:rsidRDefault="008329D4">
      <w:pPr>
        <w:pStyle w:val="Bibliography"/>
        <w:pPrChange w:id="579" w:author="Revision" w:date="2021-11-29T21:54:00Z">
          <w:pPr>
            <w:pStyle w:val="Bibliography"/>
            <w:spacing w:line="480" w:lineRule="auto"/>
          </w:pPr>
        </w:pPrChange>
      </w:pPr>
      <w:bookmarkStart w:id="580" w:name="ref-980FAm5x"/>
      <w:bookmarkEnd w:id="576"/>
      <w:del w:id="581" w:author="Revision" w:date="2021-11-29T21:54:00Z">
        <w:r>
          <w:lastRenderedPageBreak/>
          <w:delText>96</w:delText>
        </w:r>
      </w:del>
      <w:ins w:id="582" w:author="Revision" w:date="2021-11-29T21:54:00Z">
        <w:r w:rsidR="00A03551">
          <w:t>107</w:t>
        </w:r>
      </w:ins>
      <w:r w:rsidR="00A03551">
        <w:t>. Cooper GF, Aliferis CF, Ambrosino R, Aronis J, Buchanan BG, Caruana R, et al. An evalu</w:t>
      </w:r>
      <w:r w:rsidR="00A03551">
        <w:t>ation of machine-learning methods for predicting pneumonia mortality. Artificial Intelligence in Medicine. 1997;9: 107–138. doi:</w:t>
      </w:r>
      <w:r w:rsidR="00A03551">
        <w:fldChar w:fldCharType="begin"/>
      </w:r>
      <w:r w:rsidR="00A03551">
        <w:instrText xml:space="preserve"> HYPERLINK "https://doi.org/10.1016/s0933-3657(96)00367-3" \h </w:instrText>
      </w:r>
      <w:r w:rsidR="00A03551">
        <w:fldChar w:fldCharType="separate"/>
      </w:r>
      <w:r w:rsidR="00A03551">
        <w:rPr>
          <w:rStyle w:val="Hyperlink"/>
        </w:rPr>
        <w:t>10.1016/s0933-3657(96)00367-3</w:t>
      </w:r>
      <w:r w:rsidR="00A03551">
        <w:rPr>
          <w:rStyle w:val="Hyperlink"/>
        </w:rPr>
        <w:fldChar w:fldCharType="end"/>
      </w:r>
    </w:p>
    <w:p w14:paraId="4DF0AC40" w14:textId="031AD8F3" w:rsidR="00232FA8" w:rsidRDefault="008329D4">
      <w:pPr>
        <w:pStyle w:val="Bibliography"/>
        <w:pPrChange w:id="583" w:author="Revision" w:date="2021-11-29T21:54:00Z">
          <w:pPr>
            <w:pStyle w:val="Bibliography"/>
            <w:spacing w:line="480" w:lineRule="auto"/>
          </w:pPr>
        </w:pPrChange>
      </w:pPr>
      <w:bookmarkStart w:id="584" w:name="ref-gSmt16Rh"/>
      <w:bookmarkEnd w:id="580"/>
      <w:del w:id="585" w:author="Revision" w:date="2021-11-29T21:54:00Z">
        <w:r>
          <w:delText>97</w:delText>
        </w:r>
      </w:del>
      <w:ins w:id="586" w:author="Revision" w:date="2021-11-29T21:54:00Z">
        <w:r w:rsidR="00A03551">
          <w:t>108</w:t>
        </w:r>
      </w:ins>
      <w:r w:rsidR="00A03551">
        <w:t xml:space="preserve">. Caruana R, Lou Y, Gehrke J, </w:t>
      </w:r>
      <w:r w:rsidR="00A03551">
        <w:t>Koch P, Sturm M, Elhadad N. Intelligible Models for HealthCare. Association for Computing Machinery (ACM). 2015. doi:</w:t>
      </w:r>
      <w:r w:rsidR="00A03551">
        <w:fldChar w:fldCharType="begin"/>
      </w:r>
      <w:r w:rsidR="00A03551">
        <w:instrText xml:space="preserve"> HYPERLINK "https://doi.org/10.1145/2783258.2788613" \h </w:instrText>
      </w:r>
      <w:r w:rsidR="00A03551">
        <w:fldChar w:fldCharType="separate"/>
      </w:r>
      <w:r w:rsidR="00A03551">
        <w:rPr>
          <w:rStyle w:val="Hyperlink"/>
        </w:rPr>
        <w:t>10.1145/2783258.2788613</w:t>
      </w:r>
      <w:r w:rsidR="00A03551">
        <w:rPr>
          <w:rStyle w:val="Hyperlink"/>
        </w:rPr>
        <w:fldChar w:fldCharType="end"/>
      </w:r>
    </w:p>
    <w:p w14:paraId="250CE61F" w14:textId="38018F89" w:rsidR="00232FA8" w:rsidRDefault="008329D4">
      <w:pPr>
        <w:pStyle w:val="Bibliography"/>
        <w:pPrChange w:id="587" w:author="Revision" w:date="2021-11-29T21:54:00Z">
          <w:pPr>
            <w:pStyle w:val="Bibliography"/>
            <w:spacing w:line="480" w:lineRule="auto"/>
          </w:pPr>
        </w:pPrChange>
      </w:pPr>
      <w:bookmarkStart w:id="588" w:name="ref-nqeUDzJ4"/>
      <w:bookmarkEnd w:id="584"/>
      <w:del w:id="589" w:author="Revision" w:date="2021-11-29T21:54:00Z">
        <w:r>
          <w:delText>98</w:delText>
        </w:r>
      </w:del>
      <w:ins w:id="590" w:author="Revision" w:date="2021-11-29T21:54:00Z">
        <w:r w:rsidR="00A03551">
          <w:t>109</w:t>
        </w:r>
      </w:ins>
      <w:r w:rsidR="00A03551">
        <w:t>. Luo Y, Peng J, Ma J. When causal inference meets de</w:t>
      </w:r>
      <w:r w:rsidR="00A03551">
        <w:t>ep learning. Nature Machine Intelligence. 2020;2: 426–427. doi:</w:t>
      </w:r>
      <w:r w:rsidR="00A03551">
        <w:fldChar w:fldCharType="begin"/>
      </w:r>
      <w:r w:rsidR="00A03551">
        <w:instrText xml:space="preserve"> HYPERLINK "https://doi.org/10.1038/s42256-020-0218-x" \h </w:instrText>
      </w:r>
      <w:r w:rsidR="00A03551">
        <w:fldChar w:fldCharType="separate"/>
      </w:r>
      <w:r w:rsidR="00A03551">
        <w:rPr>
          <w:rStyle w:val="Hyperlink"/>
        </w:rPr>
        <w:t>10.1038/s42256-020-0218-x</w:t>
      </w:r>
      <w:r w:rsidR="00A03551">
        <w:rPr>
          <w:rStyle w:val="Hyperlink"/>
        </w:rPr>
        <w:fldChar w:fldCharType="end"/>
      </w:r>
    </w:p>
    <w:p w14:paraId="7AE5090D" w14:textId="2EEC4986" w:rsidR="00232FA8" w:rsidRDefault="008329D4">
      <w:pPr>
        <w:pStyle w:val="Bibliography"/>
        <w:pPrChange w:id="591" w:author="Revision" w:date="2021-11-29T21:54:00Z">
          <w:pPr>
            <w:pStyle w:val="Bibliography"/>
            <w:spacing w:line="480" w:lineRule="auto"/>
          </w:pPr>
        </w:pPrChange>
      </w:pPr>
      <w:bookmarkStart w:id="592" w:name="ref-f6P8XTkP"/>
      <w:bookmarkEnd w:id="588"/>
      <w:del w:id="593" w:author="Revision" w:date="2021-11-29T21:54:00Z">
        <w:r>
          <w:delText>99</w:delText>
        </w:r>
      </w:del>
      <w:ins w:id="594" w:author="Revision" w:date="2021-11-29T21:54:00Z">
        <w:r w:rsidR="00A03551">
          <w:t>110</w:t>
        </w:r>
      </w:ins>
      <w:r w:rsidR="00A03551">
        <w:t>. Ho A. Deep Ethical Learning: Taking the Interplay of Human and Artificial Intelligence Seriously. Has</w:t>
      </w:r>
      <w:r w:rsidR="00A03551">
        <w:t>tings Center Report. 2019;49: 36–39. doi:</w:t>
      </w:r>
      <w:r w:rsidR="00A03551">
        <w:fldChar w:fldCharType="begin"/>
      </w:r>
      <w:r w:rsidR="00A03551">
        <w:instrText xml:space="preserve"> HYPERLINK "https://doi.org/10.1002/hast.977" \h </w:instrText>
      </w:r>
      <w:r w:rsidR="00A03551">
        <w:fldChar w:fldCharType="separate"/>
      </w:r>
      <w:r w:rsidR="00A03551">
        <w:rPr>
          <w:rStyle w:val="Hyperlink"/>
        </w:rPr>
        <w:t>10.1002/hast.977</w:t>
      </w:r>
      <w:r w:rsidR="00A03551">
        <w:rPr>
          <w:rStyle w:val="Hyperlink"/>
        </w:rPr>
        <w:fldChar w:fldCharType="end"/>
      </w:r>
    </w:p>
    <w:p w14:paraId="3F99371A" w14:textId="39CD607D" w:rsidR="00232FA8" w:rsidRDefault="008329D4">
      <w:pPr>
        <w:pStyle w:val="Bibliography"/>
        <w:pPrChange w:id="595" w:author="Revision" w:date="2021-11-29T21:54:00Z">
          <w:pPr>
            <w:pStyle w:val="Bibliography"/>
            <w:spacing w:line="480" w:lineRule="auto"/>
          </w:pPr>
        </w:pPrChange>
      </w:pPr>
      <w:bookmarkStart w:id="596" w:name="ref-su90EPNJ"/>
      <w:bookmarkEnd w:id="592"/>
      <w:del w:id="597" w:author="Revision" w:date="2021-11-29T21:54:00Z">
        <w:r>
          <w:delText>100</w:delText>
        </w:r>
      </w:del>
      <w:ins w:id="598" w:author="Revision" w:date="2021-11-29T21:54:00Z">
        <w:r w:rsidR="00A03551">
          <w:t>111</w:t>
        </w:r>
      </w:ins>
      <w:r w:rsidR="00A03551">
        <w:t>. Cohen IG, Amarasingham R, Shah A, Xie B, Lo B. The Legal And Ethical Concerns That Arise From Using Complex Predictive Analytics In Health Ca</w:t>
      </w:r>
      <w:r w:rsidR="00A03551">
        <w:t>re. Health Affairs. 2014;33: 1139–1147. doi:</w:t>
      </w:r>
      <w:r w:rsidR="00A03551">
        <w:fldChar w:fldCharType="begin"/>
      </w:r>
      <w:r w:rsidR="00A03551">
        <w:instrText xml:space="preserve"> HYPERLINK "https://doi.org/10.1377/hlthaff.2014.0048" \h </w:instrText>
      </w:r>
      <w:r w:rsidR="00A03551">
        <w:fldChar w:fldCharType="separate"/>
      </w:r>
      <w:r w:rsidR="00A03551">
        <w:rPr>
          <w:rStyle w:val="Hyperlink"/>
        </w:rPr>
        <w:t>10.1377/hlthaff.2014.0048</w:t>
      </w:r>
      <w:r w:rsidR="00A03551">
        <w:rPr>
          <w:rStyle w:val="Hyperlink"/>
        </w:rPr>
        <w:fldChar w:fldCharType="end"/>
      </w:r>
    </w:p>
    <w:p w14:paraId="73E3B230" w14:textId="16FB67D7" w:rsidR="00232FA8" w:rsidRDefault="008329D4">
      <w:pPr>
        <w:pStyle w:val="Bibliography"/>
        <w:pPrChange w:id="599" w:author="Revision" w:date="2021-11-29T21:54:00Z">
          <w:pPr>
            <w:pStyle w:val="Bibliography"/>
            <w:spacing w:line="480" w:lineRule="auto"/>
          </w:pPr>
        </w:pPrChange>
      </w:pPr>
      <w:bookmarkStart w:id="600" w:name="ref-TqPn1DCX"/>
      <w:bookmarkEnd w:id="596"/>
      <w:del w:id="601" w:author="Revision" w:date="2021-11-29T21:54:00Z">
        <w:r>
          <w:delText>101</w:delText>
        </w:r>
      </w:del>
      <w:ins w:id="602" w:author="Revision" w:date="2021-11-29T21:54:00Z">
        <w:r w:rsidR="00A03551">
          <w:t>112</w:t>
        </w:r>
      </w:ins>
      <w:r w:rsidR="00A03551">
        <w:t>. Mitchell M, Wu S, Zaldivar A, Barnes P, Vasserman L, Hutchinson B, et al. Model Cards for Model Reporting. Association f</w:t>
      </w:r>
      <w:r w:rsidR="00A03551">
        <w:t>or Computing Machinery (ACM). 2019. doi:</w:t>
      </w:r>
      <w:r w:rsidR="00A03551">
        <w:fldChar w:fldCharType="begin"/>
      </w:r>
      <w:r w:rsidR="00A03551">
        <w:instrText xml:space="preserve"> HYPERLINK "https://doi.org/10.1145/3287560.3287596" \h </w:instrText>
      </w:r>
      <w:r w:rsidR="00A03551">
        <w:fldChar w:fldCharType="separate"/>
      </w:r>
      <w:r w:rsidR="00A03551">
        <w:rPr>
          <w:rStyle w:val="Hyperlink"/>
        </w:rPr>
        <w:t>10.1145/3287560.3287596</w:t>
      </w:r>
      <w:r w:rsidR="00A03551">
        <w:rPr>
          <w:rStyle w:val="Hyperlink"/>
        </w:rPr>
        <w:fldChar w:fldCharType="end"/>
      </w:r>
    </w:p>
    <w:p w14:paraId="0137E22A" w14:textId="2657D1B2" w:rsidR="00232FA8" w:rsidRDefault="008329D4">
      <w:pPr>
        <w:pStyle w:val="Bibliography"/>
        <w:pPrChange w:id="603" w:author="Revision" w:date="2021-11-29T21:54:00Z">
          <w:pPr>
            <w:pStyle w:val="Bibliography"/>
            <w:spacing w:line="480" w:lineRule="auto"/>
          </w:pPr>
        </w:pPrChange>
      </w:pPr>
      <w:bookmarkStart w:id="604" w:name="ref-HKTnYDZq"/>
      <w:bookmarkEnd w:id="600"/>
      <w:del w:id="605" w:author="Revision" w:date="2021-11-29T21:54:00Z">
        <w:r>
          <w:delText>102</w:delText>
        </w:r>
      </w:del>
      <w:ins w:id="606" w:author="Revision" w:date="2021-11-29T21:54:00Z">
        <w:r w:rsidR="00A03551">
          <w:t>113</w:t>
        </w:r>
      </w:ins>
      <w:r w:rsidR="00A03551">
        <w:t xml:space="preserve">. American Society for Bioethics and Humanities. [cited </w:t>
      </w:r>
      <w:del w:id="607" w:author="Revision" w:date="2021-11-29T21:54:00Z">
        <w:r>
          <w:delText>25 May</w:delText>
        </w:r>
      </w:del>
      <w:ins w:id="608" w:author="Revision" w:date="2021-11-29T21:54:00Z">
        <w:r w:rsidR="00A03551">
          <w:t>29 Nov</w:t>
        </w:r>
      </w:ins>
      <w:r w:rsidR="00A03551">
        <w:t xml:space="preserve"> 2021]. Available: </w:t>
      </w:r>
      <w:r w:rsidR="00A03551">
        <w:fldChar w:fldCharType="begin"/>
      </w:r>
      <w:r w:rsidR="00A03551">
        <w:instrText xml:space="preserve"> HYPERLINK "https://asbh.org/" \h </w:instrText>
      </w:r>
      <w:r w:rsidR="00A03551">
        <w:fldChar w:fldCharType="separate"/>
      </w:r>
      <w:r w:rsidR="00A03551">
        <w:rPr>
          <w:rStyle w:val="Hyperlink"/>
        </w:rPr>
        <w:t>https://asbh</w:t>
      </w:r>
      <w:r w:rsidR="00A03551">
        <w:rPr>
          <w:rStyle w:val="Hyperlink"/>
        </w:rPr>
        <w:t>.org/</w:t>
      </w:r>
      <w:r w:rsidR="00A03551">
        <w:rPr>
          <w:rStyle w:val="Hyperlink"/>
        </w:rPr>
        <w:fldChar w:fldCharType="end"/>
      </w:r>
    </w:p>
    <w:p w14:paraId="57EC0926" w14:textId="355530E6" w:rsidR="00232FA8" w:rsidRDefault="008329D4">
      <w:pPr>
        <w:pStyle w:val="Bibliography"/>
        <w:pPrChange w:id="609" w:author="Revision" w:date="2021-11-29T21:54:00Z">
          <w:pPr>
            <w:pStyle w:val="Bibliography"/>
            <w:spacing w:line="480" w:lineRule="auto"/>
          </w:pPr>
        </w:pPrChange>
      </w:pPr>
      <w:bookmarkStart w:id="610" w:name="ref-cl8ts1jx"/>
      <w:bookmarkEnd w:id="604"/>
      <w:del w:id="611" w:author="Revision" w:date="2021-11-29T21:54:00Z">
        <w:r>
          <w:delText>103</w:delText>
        </w:r>
      </w:del>
      <w:ins w:id="612" w:author="Revision" w:date="2021-11-29T21:54:00Z">
        <w:r w:rsidR="00A03551">
          <w:t>114</w:t>
        </w:r>
      </w:ins>
      <w:r w:rsidR="00A03551">
        <w:t xml:space="preserve">. 10 organizations leading the way in ethical AI — SAGE Ocean | Big Data, New Tech, Social Science. 12 Jan 2021 [cited </w:t>
      </w:r>
      <w:del w:id="613" w:author="Revision" w:date="2021-11-29T21:54:00Z">
        <w:r>
          <w:delText>25 May</w:delText>
        </w:r>
      </w:del>
      <w:ins w:id="614" w:author="Revision" w:date="2021-11-29T21:54:00Z">
        <w:r w:rsidR="00A03551">
          <w:t>29 Nov</w:t>
        </w:r>
      </w:ins>
      <w:r w:rsidR="00A03551">
        <w:t xml:space="preserve"> 2021]. Available: </w:t>
      </w:r>
      <w:r w:rsidR="00A03551">
        <w:fldChar w:fldCharType="begin"/>
      </w:r>
      <w:r w:rsidR="00A03551">
        <w:instrText xml:space="preserve"> HYPERLINK "https://web.archive.org/web/20210112231619/https://ocean.sagepub.com/blog/10-organization</w:instrText>
      </w:r>
      <w:r w:rsidR="00A03551">
        <w:instrText xml:space="preserve">s-leading-the-way-in-ethical-ai" \h </w:instrText>
      </w:r>
      <w:r w:rsidR="00A03551">
        <w:fldChar w:fldCharType="separate"/>
      </w:r>
      <w:r w:rsidR="00A03551">
        <w:rPr>
          <w:rStyle w:val="Hyperlink"/>
        </w:rPr>
        <w:t>https://web.archive.org/web/20210112231619/https://ocean.sagepub.com/blog/10-organizations-leading-the-way-in-ethical-ai</w:t>
      </w:r>
      <w:r w:rsidR="00A03551">
        <w:rPr>
          <w:rStyle w:val="Hyperlink"/>
        </w:rPr>
        <w:fldChar w:fldCharType="end"/>
      </w:r>
    </w:p>
    <w:p w14:paraId="1527D0DF" w14:textId="14631FDA" w:rsidR="00232FA8" w:rsidRDefault="008329D4">
      <w:pPr>
        <w:pStyle w:val="Bibliography"/>
        <w:pPrChange w:id="615" w:author="Revision" w:date="2021-11-29T21:54:00Z">
          <w:pPr>
            <w:pStyle w:val="Bibliography"/>
            <w:spacing w:line="480" w:lineRule="auto"/>
          </w:pPr>
        </w:pPrChange>
      </w:pPr>
      <w:bookmarkStart w:id="616" w:name="ref-16qsznKWN"/>
      <w:bookmarkEnd w:id="610"/>
      <w:del w:id="617" w:author="Revision" w:date="2021-11-29T21:54:00Z">
        <w:r>
          <w:delText>104</w:delText>
        </w:r>
      </w:del>
      <w:ins w:id="618" w:author="Revision" w:date="2021-11-29T21:54:00Z">
        <w:r w:rsidR="00A03551">
          <w:t>115</w:t>
        </w:r>
      </w:ins>
      <w:r w:rsidR="00A03551">
        <w:t xml:space="preserve">. Artificial Intelligence, Ethics, and Society — Home. [cited </w:t>
      </w:r>
      <w:del w:id="619" w:author="Revision" w:date="2021-11-29T21:54:00Z">
        <w:r>
          <w:delText>25 May</w:delText>
        </w:r>
      </w:del>
      <w:ins w:id="620" w:author="Revision" w:date="2021-11-29T21:54:00Z">
        <w:r w:rsidR="00A03551">
          <w:t>29 Nov</w:t>
        </w:r>
      </w:ins>
      <w:r w:rsidR="00A03551">
        <w:t xml:space="preserve"> 2021]. Available: </w:t>
      </w:r>
      <w:r w:rsidR="00A03551">
        <w:fldChar w:fldCharType="begin"/>
      </w:r>
      <w:r w:rsidR="00A03551">
        <w:instrText xml:space="preserve"> HYPER</w:instrText>
      </w:r>
      <w:r w:rsidR="00A03551">
        <w:instrText xml:space="preserve">LINK "https://www.aies-conference.com/2021/" \h </w:instrText>
      </w:r>
      <w:r w:rsidR="00A03551">
        <w:fldChar w:fldCharType="separate"/>
      </w:r>
      <w:r w:rsidR="00A03551">
        <w:rPr>
          <w:rStyle w:val="Hyperlink"/>
        </w:rPr>
        <w:t>https://www.aies-conference.com/2021/</w:t>
      </w:r>
      <w:r w:rsidR="00A03551">
        <w:rPr>
          <w:rStyle w:val="Hyperlink"/>
        </w:rPr>
        <w:fldChar w:fldCharType="end"/>
      </w:r>
    </w:p>
    <w:p w14:paraId="3384C6B1" w14:textId="39C9A26C" w:rsidR="00232FA8" w:rsidRDefault="008329D4">
      <w:pPr>
        <w:pStyle w:val="Bibliography"/>
        <w:pPrChange w:id="621" w:author="Revision" w:date="2021-11-29T21:54:00Z">
          <w:pPr>
            <w:pStyle w:val="Bibliography"/>
            <w:spacing w:line="480" w:lineRule="auto"/>
          </w:pPr>
        </w:pPrChange>
      </w:pPr>
      <w:bookmarkStart w:id="622" w:name="ref-uXPlMpfq"/>
      <w:bookmarkEnd w:id="616"/>
      <w:del w:id="623" w:author="Revision" w:date="2021-11-29T21:54:00Z">
        <w:r>
          <w:delText>105</w:delText>
        </w:r>
      </w:del>
      <w:ins w:id="624" w:author="Revision" w:date="2021-11-29T21:54:00Z">
        <w:r w:rsidR="00A03551">
          <w:t>116</w:t>
        </w:r>
      </w:ins>
      <w:r w:rsidR="00A03551">
        <w:t>. Zook M, Barocas S, boyd danah, Crawford K, Keller E, Gangadharan SP, et al. Ten simple rules for responsible big data research. PLOS Computational Biology. 2017;13:</w:t>
      </w:r>
      <w:r w:rsidR="00A03551">
        <w:t xml:space="preserve"> e1005399. doi:</w:t>
      </w:r>
      <w:r w:rsidR="00A03551">
        <w:fldChar w:fldCharType="begin"/>
      </w:r>
      <w:r w:rsidR="00A03551">
        <w:instrText xml:space="preserve"> HYPERLINK "https://doi.org/10.1371/journal.pcbi.1005399" \h </w:instrText>
      </w:r>
      <w:r w:rsidR="00A03551">
        <w:fldChar w:fldCharType="separate"/>
      </w:r>
      <w:r w:rsidR="00A03551">
        <w:rPr>
          <w:rStyle w:val="Hyperlink"/>
        </w:rPr>
        <w:t>10.1371/journal.pcbi.1005399</w:t>
      </w:r>
      <w:r w:rsidR="00A03551">
        <w:rPr>
          <w:rStyle w:val="Hyperlink"/>
        </w:rPr>
        <w:fldChar w:fldCharType="end"/>
      </w:r>
    </w:p>
    <w:p w14:paraId="07C73950" w14:textId="0768D3DE" w:rsidR="00232FA8" w:rsidRDefault="008329D4">
      <w:pPr>
        <w:pStyle w:val="Bibliography"/>
        <w:pPrChange w:id="625" w:author="Revision" w:date="2021-11-29T21:54:00Z">
          <w:pPr>
            <w:pStyle w:val="Bibliography"/>
            <w:spacing w:line="480" w:lineRule="auto"/>
          </w:pPr>
        </w:pPrChange>
      </w:pPr>
      <w:bookmarkStart w:id="626" w:name="ref-VpgPDZxv"/>
      <w:bookmarkEnd w:id="622"/>
      <w:del w:id="627" w:author="Revision" w:date="2021-11-29T21:54:00Z">
        <w:r>
          <w:delText>106</w:delText>
        </w:r>
      </w:del>
      <w:ins w:id="628" w:author="Revision" w:date="2021-11-29T21:54:00Z">
        <w:r w:rsidR="00A03551">
          <w:t>117</w:t>
        </w:r>
      </w:ins>
      <w:r w:rsidR="00A03551">
        <w:t>. Byrd JB, Greene AC, Prasad DV, Jiang X, Greene CS. Responsible, practical genomic data sharing that accelerates research. Nature Reviews Geneti</w:t>
      </w:r>
      <w:r w:rsidR="00A03551">
        <w:t>cs. 2020;21: 615–629. doi:</w:t>
      </w:r>
      <w:r w:rsidR="00A03551">
        <w:fldChar w:fldCharType="begin"/>
      </w:r>
      <w:r w:rsidR="00A03551">
        <w:instrText xml:space="preserve"> HYPERLINK "https://doi.org/10.1038/s41576-020-0257-5" \h </w:instrText>
      </w:r>
      <w:r w:rsidR="00A03551">
        <w:fldChar w:fldCharType="separate"/>
      </w:r>
      <w:r w:rsidR="00A03551">
        <w:rPr>
          <w:rStyle w:val="Hyperlink"/>
        </w:rPr>
        <w:t>10.1038/s41576-020-0257-5</w:t>
      </w:r>
      <w:r w:rsidR="00A03551">
        <w:rPr>
          <w:rStyle w:val="Hyperlink"/>
        </w:rPr>
        <w:fldChar w:fldCharType="end"/>
      </w:r>
    </w:p>
    <w:p w14:paraId="00EE70B5" w14:textId="5B949BD3" w:rsidR="00232FA8" w:rsidRDefault="008329D4">
      <w:pPr>
        <w:pStyle w:val="Bibliography"/>
        <w:pPrChange w:id="629" w:author="Revision" w:date="2021-11-29T21:54:00Z">
          <w:pPr>
            <w:pStyle w:val="Bibliography"/>
            <w:spacing w:line="480" w:lineRule="auto"/>
          </w:pPr>
        </w:pPrChange>
      </w:pPr>
      <w:bookmarkStart w:id="630" w:name="ref-zCqhgXvY"/>
      <w:bookmarkEnd w:id="626"/>
      <w:del w:id="631" w:author="Revision" w:date="2021-11-29T21:54:00Z">
        <w:r>
          <w:delText>107</w:delText>
        </w:r>
      </w:del>
      <w:ins w:id="632" w:author="Revision" w:date="2021-11-29T21:54:00Z">
        <w:r w:rsidR="00A03551">
          <w:t>118</w:t>
        </w:r>
      </w:ins>
      <w:r w:rsidR="00A03551">
        <w:t xml:space="preserve">. Fredrikson M, Jha S, Ristenpart T. Model Inversion Attacks that Exploit Confidence Information and Basic Countermeasures. Association for </w:t>
      </w:r>
      <w:r w:rsidR="00A03551">
        <w:t>Computing Machinery (ACM). 2015. doi:</w:t>
      </w:r>
      <w:r w:rsidR="00A03551">
        <w:fldChar w:fldCharType="begin"/>
      </w:r>
      <w:r w:rsidR="00A03551">
        <w:instrText xml:space="preserve"> HYPERLINK "https://doi.org/10.1145/2810103.2813677" \h </w:instrText>
      </w:r>
      <w:r w:rsidR="00A03551">
        <w:fldChar w:fldCharType="separate"/>
      </w:r>
      <w:r w:rsidR="00A03551">
        <w:rPr>
          <w:rStyle w:val="Hyperlink"/>
        </w:rPr>
        <w:t>10.1145/2810103.2813677</w:t>
      </w:r>
      <w:r w:rsidR="00A03551">
        <w:rPr>
          <w:rStyle w:val="Hyperlink"/>
        </w:rPr>
        <w:fldChar w:fldCharType="end"/>
      </w:r>
    </w:p>
    <w:p w14:paraId="56667D89" w14:textId="6F2AE5FC" w:rsidR="00232FA8" w:rsidRDefault="008329D4">
      <w:pPr>
        <w:pStyle w:val="Bibliography"/>
        <w:pPrChange w:id="633" w:author="Revision" w:date="2021-11-29T21:54:00Z">
          <w:pPr>
            <w:pStyle w:val="Bibliography"/>
            <w:spacing w:line="480" w:lineRule="auto"/>
          </w:pPr>
        </w:pPrChange>
      </w:pPr>
      <w:bookmarkStart w:id="634" w:name="ref-1HbRTExaU"/>
      <w:bookmarkEnd w:id="630"/>
      <w:del w:id="635" w:author="Revision" w:date="2021-11-29T21:54:00Z">
        <w:r>
          <w:delText>108</w:delText>
        </w:r>
      </w:del>
      <w:ins w:id="636" w:author="Revision" w:date="2021-11-29T21:54:00Z">
        <w:r w:rsidR="00A03551">
          <w:t>119</w:t>
        </w:r>
      </w:ins>
      <w:r w:rsidR="00A03551">
        <w:t xml:space="preserve">. Shokri R, Stronati M, Song C, Shmatikov V. Membership Inference Attacks against Machine Learning Models. arXiv. arXiv; 2017 Apr. Report No.: 1610.05820. Available: </w:t>
      </w:r>
      <w:r w:rsidR="00A03551">
        <w:fldChar w:fldCharType="begin"/>
      </w:r>
      <w:r w:rsidR="00A03551">
        <w:instrText xml:space="preserve"> HYPERLINK "https://arxiv.org/abs/1610.05820" \h </w:instrText>
      </w:r>
      <w:r w:rsidR="00A03551">
        <w:fldChar w:fldCharType="separate"/>
      </w:r>
      <w:r w:rsidR="00A03551">
        <w:rPr>
          <w:rStyle w:val="Hyperlink"/>
        </w:rPr>
        <w:t>https://arxiv.org/abs/1610.05820</w:t>
      </w:r>
      <w:r w:rsidR="00A03551">
        <w:rPr>
          <w:rStyle w:val="Hyperlink"/>
        </w:rPr>
        <w:fldChar w:fldCharType="end"/>
      </w:r>
    </w:p>
    <w:p w14:paraId="34EAC9F0" w14:textId="5BC5E9CF" w:rsidR="00232FA8" w:rsidRDefault="008329D4">
      <w:pPr>
        <w:pStyle w:val="Bibliography"/>
        <w:pPrChange w:id="637" w:author="Revision" w:date="2021-11-29T21:54:00Z">
          <w:pPr>
            <w:pStyle w:val="Bibliography"/>
            <w:spacing w:line="480" w:lineRule="auto"/>
          </w:pPr>
        </w:pPrChange>
      </w:pPr>
      <w:bookmarkStart w:id="638" w:name="ref-UeE0s74F"/>
      <w:bookmarkEnd w:id="634"/>
      <w:del w:id="639" w:author="Revision" w:date="2021-11-29T21:54:00Z">
        <w:r>
          <w:lastRenderedPageBreak/>
          <w:delText>109</w:delText>
        </w:r>
      </w:del>
      <w:ins w:id="640" w:author="Revision" w:date="2021-11-29T21:54:00Z">
        <w:r w:rsidR="00A03551">
          <w:t>12</w:t>
        </w:r>
        <w:r w:rsidR="00A03551">
          <w:t>0</w:t>
        </w:r>
      </w:ins>
      <w:r w:rsidR="00A03551">
        <w:t xml:space="preserve">. Duvenaud D, Maclaurin D, Aguilera-Iparraguirre J, Gómez-Bombarelli R, Hirzel T, Aspuru-Guzik A, et al. Convolutional Networks on Graphs for Learning Molecular Fingerprints. arXiv. arXiv; 2015 Nov. Report No.: 1509.09292. Available: </w:t>
      </w:r>
      <w:r w:rsidR="00A03551">
        <w:fldChar w:fldCharType="begin"/>
      </w:r>
      <w:r w:rsidR="00A03551">
        <w:instrText xml:space="preserve"> HYPERLINK "https:/</w:instrText>
      </w:r>
      <w:r w:rsidR="00A03551">
        <w:instrText xml:space="preserve">/arxiv.org/abs/1509.09292" \h </w:instrText>
      </w:r>
      <w:r w:rsidR="00A03551">
        <w:fldChar w:fldCharType="separate"/>
      </w:r>
      <w:r w:rsidR="00A03551">
        <w:rPr>
          <w:rStyle w:val="Hyperlink"/>
        </w:rPr>
        <w:t>https://arxiv.org/abs/1509.09292</w:t>
      </w:r>
      <w:r w:rsidR="00A03551">
        <w:rPr>
          <w:rStyle w:val="Hyperlink"/>
        </w:rPr>
        <w:fldChar w:fldCharType="end"/>
      </w:r>
    </w:p>
    <w:p w14:paraId="2E51C0F9" w14:textId="52A78E61" w:rsidR="00232FA8" w:rsidRDefault="008329D4">
      <w:pPr>
        <w:pStyle w:val="Bibliography"/>
        <w:pPrChange w:id="641" w:author="Revision" w:date="2021-11-29T21:54:00Z">
          <w:pPr>
            <w:pStyle w:val="Bibliography"/>
            <w:spacing w:line="480" w:lineRule="auto"/>
          </w:pPr>
        </w:pPrChange>
      </w:pPr>
      <w:bookmarkStart w:id="642" w:name="ref-me326jb9"/>
      <w:bookmarkEnd w:id="638"/>
      <w:del w:id="643" w:author="Revision" w:date="2021-11-29T21:54:00Z">
        <w:r>
          <w:delText>110</w:delText>
        </w:r>
      </w:del>
      <w:ins w:id="644" w:author="Revision" w:date="2021-11-29T21:54:00Z">
        <w:r w:rsidR="00A03551">
          <w:t>121</w:t>
        </w:r>
      </w:ins>
      <w:r w:rsidR="00A03551">
        <w:t xml:space="preserve">. Titus AJ, Flower A, Hagerty P, Gamble P, Lewis C, Stavish T, et al. SIG-DB: Leveraging homomorphic encryption to securely interrogate privately held genomic databases. PLOS Computational </w:t>
      </w:r>
      <w:r w:rsidR="00A03551">
        <w:t>Biology. 2018;14: e1006454. doi:</w:t>
      </w:r>
      <w:r w:rsidR="00A03551">
        <w:fldChar w:fldCharType="begin"/>
      </w:r>
      <w:r w:rsidR="00A03551">
        <w:instrText xml:space="preserve"> HYPERLINK "https://doi.org/10.1371/journal.pcbi.1006454" \h </w:instrText>
      </w:r>
      <w:r w:rsidR="00A03551">
        <w:fldChar w:fldCharType="separate"/>
      </w:r>
      <w:r w:rsidR="00A03551">
        <w:rPr>
          <w:rStyle w:val="Hyperlink"/>
        </w:rPr>
        <w:t>10.1371/journal.pcbi.1006454</w:t>
      </w:r>
      <w:r w:rsidR="00A03551">
        <w:rPr>
          <w:rStyle w:val="Hyperlink"/>
        </w:rPr>
        <w:fldChar w:fldCharType="end"/>
      </w:r>
    </w:p>
    <w:p w14:paraId="1164E08F" w14:textId="010DF376" w:rsidR="00232FA8" w:rsidRDefault="008329D4">
      <w:pPr>
        <w:pStyle w:val="Bibliography"/>
        <w:pPrChange w:id="645" w:author="Revision" w:date="2021-11-29T21:54:00Z">
          <w:pPr>
            <w:pStyle w:val="Bibliography"/>
            <w:spacing w:line="480" w:lineRule="auto"/>
          </w:pPr>
        </w:pPrChange>
      </w:pPr>
      <w:bookmarkStart w:id="646" w:name="ref-3326vtLW"/>
      <w:bookmarkEnd w:id="642"/>
      <w:del w:id="647" w:author="Revision" w:date="2021-11-29T21:54:00Z">
        <w:r>
          <w:delText>111</w:delText>
        </w:r>
      </w:del>
      <w:ins w:id="648" w:author="Revision" w:date="2021-11-29T21:54:00Z">
        <w:r w:rsidR="00A03551">
          <w:t>122</w:t>
        </w:r>
      </w:ins>
      <w:r w:rsidR="00A03551">
        <w:t>. Badawi AA, Chao J, Lin J, Mun CF, Sim JJ, Tan BHM, et al. Towards the AlexNet Moment for Homomorphic Encryption: HCNN, theFirs</w:t>
      </w:r>
      <w:r w:rsidR="00A03551">
        <w:t xml:space="preserve">t Homomorphic CNN on Encrypted Data with GPUs. arXiv. arXiv; 2020 Aug. Report No.: 1811.00778. Available: </w:t>
      </w:r>
      <w:r w:rsidR="00A03551">
        <w:fldChar w:fldCharType="begin"/>
      </w:r>
      <w:r w:rsidR="00A03551">
        <w:instrText xml:space="preserve"> HYPERLINK "https://arxiv.org/abs/1811.00778" \h </w:instrText>
      </w:r>
      <w:r w:rsidR="00A03551">
        <w:fldChar w:fldCharType="separate"/>
      </w:r>
      <w:r w:rsidR="00A03551">
        <w:rPr>
          <w:rStyle w:val="Hyperlink"/>
        </w:rPr>
        <w:t>https://arxiv.org/abs/1811.00778</w:t>
      </w:r>
      <w:r w:rsidR="00A03551">
        <w:rPr>
          <w:rStyle w:val="Hyperlink"/>
        </w:rPr>
        <w:fldChar w:fldCharType="end"/>
      </w:r>
    </w:p>
    <w:p w14:paraId="66078817" w14:textId="0F41AFA4" w:rsidR="00232FA8" w:rsidRDefault="008329D4">
      <w:pPr>
        <w:pStyle w:val="Bibliography"/>
        <w:pPrChange w:id="649" w:author="Revision" w:date="2021-11-29T21:54:00Z">
          <w:pPr>
            <w:pStyle w:val="Bibliography"/>
            <w:spacing w:line="480" w:lineRule="auto"/>
          </w:pPr>
        </w:pPrChange>
      </w:pPr>
      <w:bookmarkStart w:id="650" w:name="ref-1HuQe3Z8X"/>
      <w:bookmarkEnd w:id="646"/>
      <w:del w:id="651" w:author="Revision" w:date="2021-11-29T21:54:00Z">
        <w:r>
          <w:delText>112</w:delText>
        </w:r>
      </w:del>
      <w:ins w:id="652" w:author="Revision" w:date="2021-11-29T21:54:00Z">
        <w:r w:rsidR="00A03551">
          <w:t>123</w:t>
        </w:r>
      </w:ins>
      <w:r w:rsidR="00A03551">
        <w:t xml:space="preserve">. Ryffel T, Trask A, Dahl M, Wagner B, Mancuso J, Rueckert D, </w:t>
      </w:r>
      <w:r w:rsidR="00A03551">
        <w:t xml:space="preserve">et al. A generic framework for privacy preserving deep learning. arXiv. arXiv; 2018 Nov. Report No.: 1811.04017. Available: </w:t>
      </w:r>
      <w:r w:rsidR="00A03551">
        <w:fldChar w:fldCharType="begin"/>
      </w:r>
      <w:r w:rsidR="00A03551">
        <w:instrText xml:space="preserve"> HYPERLINK "https://arxiv.org/abs/1811.04017" \h </w:instrText>
      </w:r>
      <w:r w:rsidR="00A03551">
        <w:fldChar w:fldCharType="separate"/>
      </w:r>
      <w:r w:rsidR="00A03551">
        <w:rPr>
          <w:rStyle w:val="Hyperlink"/>
        </w:rPr>
        <w:t>https://arxiv.org/abs/1811.04017</w:t>
      </w:r>
      <w:r w:rsidR="00A03551">
        <w:rPr>
          <w:rStyle w:val="Hyperlink"/>
        </w:rPr>
        <w:fldChar w:fldCharType="end"/>
      </w:r>
    </w:p>
    <w:p w14:paraId="49FCD8C2" w14:textId="65FBDBC7" w:rsidR="00232FA8" w:rsidRDefault="008329D4">
      <w:pPr>
        <w:pStyle w:val="Bibliography"/>
        <w:pPrChange w:id="653" w:author="Revision" w:date="2021-11-29T21:54:00Z">
          <w:pPr>
            <w:pStyle w:val="Bibliography"/>
            <w:spacing w:line="480" w:lineRule="auto"/>
          </w:pPr>
        </w:pPrChange>
      </w:pPr>
      <w:bookmarkStart w:id="654" w:name="ref-LiCxcgZp"/>
      <w:bookmarkEnd w:id="650"/>
      <w:del w:id="655" w:author="Revision" w:date="2021-11-29T21:54:00Z">
        <w:r>
          <w:delText>113</w:delText>
        </w:r>
      </w:del>
      <w:ins w:id="656" w:author="Revision" w:date="2021-11-29T21:54:00Z">
        <w:r w:rsidR="00A03551">
          <w:t>124</w:t>
        </w:r>
      </w:ins>
      <w:r w:rsidR="00A03551">
        <w:t xml:space="preserve">. Abadi M, Chu A, Goodfellow I, McMahan HB, </w:t>
      </w:r>
      <w:r w:rsidR="00A03551">
        <w:t>Mironov I, Talwar K, et al. Deep Learning with Differential Privacy. Association for Computing Machinery (ACM). 2016. doi:</w:t>
      </w:r>
      <w:r w:rsidR="00A03551">
        <w:fldChar w:fldCharType="begin"/>
      </w:r>
      <w:r w:rsidR="00A03551">
        <w:instrText xml:space="preserve"> HYPERLINK "https://doi.org/10.1145/2976749.2978318" \h </w:instrText>
      </w:r>
      <w:r w:rsidR="00A03551">
        <w:fldChar w:fldCharType="separate"/>
      </w:r>
      <w:r w:rsidR="00A03551">
        <w:rPr>
          <w:rStyle w:val="Hyperlink"/>
        </w:rPr>
        <w:t>10.1145/2976749.2978318</w:t>
      </w:r>
      <w:r w:rsidR="00A03551">
        <w:rPr>
          <w:rStyle w:val="Hyperlink"/>
        </w:rPr>
        <w:fldChar w:fldCharType="end"/>
      </w:r>
    </w:p>
    <w:p w14:paraId="041474BB" w14:textId="5A459BAF" w:rsidR="00232FA8" w:rsidRDefault="008329D4">
      <w:pPr>
        <w:pStyle w:val="Bibliography"/>
        <w:pPrChange w:id="657" w:author="Revision" w:date="2021-11-29T21:54:00Z">
          <w:pPr>
            <w:pStyle w:val="Bibliography"/>
            <w:spacing w:line="480" w:lineRule="auto"/>
          </w:pPr>
        </w:pPrChange>
      </w:pPr>
      <w:bookmarkStart w:id="658" w:name="ref-NUvGsRBK"/>
      <w:bookmarkEnd w:id="654"/>
      <w:del w:id="659" w:author="Revision" w:date="2021-11-29T21:54:00Z">
        <w:r>
          <w:delText>114</w:delText>
        </w:r>
      </w:del>
      <w:ins w:id="660" w:author="Revision" w:date="2021-11-29T21:54:00Z">
        <w:r w:rsidR="00A03551">
          <w:t>125</w:t>
        </w:r>
      </w:ins>
      <w:r w:rsidR="00A03551">
        <w:t>. Beaulieu-Jones BK, Wu ZS, Williams C, Lee R, B</w:t>
      </w:r>
      <w:r w:rsidR="00A03551">
        <w:t>havnani SP, Byrd JB, et al. Privacy-</w:t>
      </w:r>
      <w:del w:id="661" w:author="Revision" w:date="2021-11-29T21:54:00Z">
        <w:r>
          <w:delText>preserving generative deep neural networks support clinical data sharing. Cold Spring Harbor Laboratory. 2018.</w:delText>
        </w:r>
      </w:del>
      <w:ins w:id="662" w:author="Revision" w:date="2021-11-29T21:54:00Z">
        <w:r w:rsidR="00A03551">
          <w:t>Preserving Generative Deep Neural Networks Support Clinical Data Sharing. Circulation: Cardiovascular Quality and Outcomes. 2019;12.</w:t>
        </w:r>
      </w:ins>
      <w:r w:rsidR="00A03551">
        <w:t xml:space="preserve"> doi:</w:t>
      </w:r>
      <w:r w:rsidR="00A03551">
        <w:fldChar w:fldCharType="begin"/>
      </w:r>
      <w:r w:rsidR="00A03551">
        <w:instrText xml:space="preserve"> HYPERLINK "https://doi.org/10.</w:instrText>
      </w:r>
      <w:del w:id="663" w:author="Revision" w:date="2021-11-29T21:54:00Z">
        <w:r w:rsidR="00A03551">
          <w:delInstrText>1101/159756</w:delInstrText>
        </w:r>
      </w:del>
      <w:ins w:id="664" w:author="Revision" w:date="2021-11-29T21:54:00Z">
        <w:r w:rsidR="00A03551">
          <w:instrText>1161/circoutcomes.118.005122</w:instrText>
        </w:r>
      </w:ins>
      <w:r w:rsidR="00A03551">
        <w:instrText xml:space="preserve">" \h </w:instrText>
      </w:r>
      <w:r w:rsidR="00A03551">
        <w:fldChar w:fldCharType="separate"/>
      </w:r>
      <w:r w:rsidR="00A03551">
        <w:rPr>
          <w:rStyle w:val="Hyperlink"/>
        </w:rPr>
        <w:t>10.</w:t>
      </w:r>
      <w:del w:id="665" w:author="Revision" w:date="2021-11-29T21:54:00Z">
        <w:r>
          <w:rPr>
            <w:rStyle w:val="Hyperlink"/>
          </w:rPr>
          <w:delText>1101/159756</w:delText>
        </w:r>
      </w:del>
      <w:ins w:id="666" w:author="Revision" w:date="2021-11-29T21:54:00Z">
        <w:r w:rsidR="00A03551">
          <w:rPr>
            <w:rStyle w:val="Hyperlink"/>
          </w:rPr>
          <w:t>1161/circoutc</w:t>
        </w:r>
        <w:r w:rsidR="00A03551">
          <w:rPr>
            <w:rStyle w:val="Hyperlink"/>
          </w:rPr>
          <w:t>omes.118.005122</w:t>
        </w:r>
      </w:ins>
      <w:r w:rsidR="00A03551">
        <w:rPr>
          <w:rStyle w:val="Hyperlink"/>
        </w:rPr>
        <w:fldChar w:fldCharType="end"/>
      </w:r>
    </w:p>
    <w:p w14:paraId="1FCECCC7" w14:textId="3B726A0E" w:rsidR="00232FA8" w:rsidRDefault="008329D4">
      <w:pPr>
        <w:pStyle w:val="Bibliography"/>
        <w:rPr>
          <w:ins w:id="667" w:author="Revision" w:date="2021-11-29T21:54:00Z"/>
        </w:rPr>
      </w:pPr>
      <w:bookmarkStart w:id="668" w:name="ref-eJgWbXRz"/>
      <w:bookmarkEnd w:id="658"/>
      <w:del w:id="669" w:author="Revision" w:date="2021-11-29T21:54:00Z">
        <w:r>
          <w:delText>115</w:delText>
        </w:r>
      </w:del>
      <w:ins w:id="670" w:author="Revision" w:date="2021-11-29T21:54:00Z">
        <w:r w:rsidR="00A03551">
          <w:t>126</w:t>
        </w:r>
      </w:ins>
      <w:r w:rsidR="00A03551">
        <w:t xml:space="preserve">. Beaulieu-Jones BK, Yuan W, Finlayson SG, Wu ZS. Privacy-Preserving Distributed Deep Learning for Clinical Data. arXiv. arXiv; 2018 Dec. Report No.: 1812.01484. Available: </w:t>
      </w:r>
      <w:hyperlink r:id="rId59">
        <w:r w:rsidR="00A03551">
          <w:rPr>
            <w:rStyle w:val="Hyperlink"/>
          </w:rPr>
          <w:t>https://arxi</w:t>
        </w:r>
        <w:r w:rsidR="00A03551">
          <w:rPr>
            <w:rStyle w:val="Hyperlink"/>
          </w:rPr>
          <w:t>v.org/abs/1812.01484</w:t>
        </w:r>
      </w:hyperlink>
    </w:p>
    <w:p w14:paraId="5B92B386" w14:textId="77777777" w:rsidR="00232FA8" w:rsidRDefault="00A03551">
      <w:pPr>
        <w:pStyle w:val="Bibliography"/>
        <w:pPrChange w:id="671" w:author="Revision" w:date="2021-11-29T21:54:00Z">
          <w:pPr>
            <w:pStyle w:val="Bibliography"/>
            <w:spacing w:line="480" w:lineRule="auto"/>
          </w:pPr>
        </w:pPrChange>
      </w:pPr>
      <w:bookmarkStart w:id="672" w:name="ref-136V3i1jH"/>
      <w:bookmarkEnd w:id="668"/>
      <w:ins w:id="673" w:author="Revision" w:date="2021-11-29T21:54:00Z">
        <w:r>
          <w:t xml:space="preserve">127. </w:t>
        </w:r>
        <w:proofErr w:type="spellStart"/>
        <w:r>
          <w:t>Zerka</w:t>
        </w:r>
        <w:proofErr w:type="spellEnd"/>
        <w:r>
          <w:t xml:space="preserve"> F, </w:t>
        </w:r>
        <w:proofErr w:type="spellStart"/>
        <w:r>
          <w:t>Urovi</w:t>
        </w:r>
        <w:proofErr w:type="spellEnd"/>
        <w:r>
          <w:t xml:space="preserve"> V, </w:t>
        </w:r>
        <w:proofErr w:type="spellStart"/>
        <w:r>
          <w:t>Bottari</w:t>
        </w:r>
        <w:proofErr w:type="spellEnd"/>
        <w:r>
          <w:t xml:space="preserve"> F, </w:t>
        </w:r>
        <w:proofErr w:type="spellStart"/>
        <w:r>
          <w:t>Leijenaar</w:t>
        </w:r>
        <w:proofErr w:type="spellEnd"/>
        <w:r>
          <w:t xml:space="preserve"> RTH, Walsh S, </w:t>
        </w:r>
        <w:proofErr w:type="spellStart"/>
        <w:r>
          <w:t>Gabrani-Juma</w:t>
        </w:r>
        <w:proofErr w:type="spellEnd"/>
        <w:r>
          <w:t xml:space="preserve"> H, et al. Privacy preserving distributed learning classifiers – Sequential learning with small sets of data. Computers in Biology and Medicine. 2021;136: 104716. do</w:t>
        </w:r>
        <w:r>
          <w:t>i:</w:t>
        </w:r>
        <w:r>
          <w:fldChar w:fldCharType="begin"/>
        </w:r>
        <w:r>
          <w:instrText xml:space="preserve"> HYPERLINK "https://doi.org/10.1016/j.compbiomed.2021.104716" \h </w:instrText>
        </w:r>
        <w:r>
          <w:fldChar w:fldCharType="separate"/>
        </w:r>
        <w:r>
          <w:rPr>
            <w:rStyle w:val="Hyperlink"/>
          </w:rPr>
          <w:t>10.1016/j.compbiomed.2021.104716</w:t>
        </w:r>
        <w:r>
          <w:rPr>
            <w:rStyle w:val="Hyperlink"/>
          </w:rPr>
          <w:fldChar w:fldCharType="end"/>
        </w:r>
      </w:ins>
      <w:bookmarkEnd w:id="143"/>
      <w:bookmarkEnd w:id="672"/>
    </w:p>
    <w:sectPr w:rsidR="00232FA8" w:rsidSect="005B01AA">
      <w:headerReference w:type="even" r:id="rId60"/>
      <w:headerReference w:type="default" r:id="rId61"/>
      <w:footerReference w:type="default" r:id="rId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1D360" w14:textId="77777777" w:rsidR="00A03551" w:rsidRDefault="00A03551">
      <w:pPr>
        <w:spacing w:before="0" w:after="0" w:line="240" w:lineRule="auto"/>
      </w:pPr>
      <w:r>
        <w:separator/>
      </w:r>
    </w:p>
  </w:endnote>
  <w:endnote w:type="continuationSeparator" w:id="0">
    <w:p w14:paraId="3417DFAF" w14:textId="77777777" w:rsidR="00A03551" w:rsidRDefault="00A03551">
      <w:pPr>
        <w:spacing w:before="0" w:after="0" w:line="240" w:lineRule="auto"/>
      </w:pPr>
      <w:r>
        <w:continuationSeparator/>
      </w:r>
    </w:p>
  </w:endnote>
  <w:endnote w:type="continuationNotice" w:id="1">
    <w:p w14:paraId="2D67A7D6" w14:textId="77777777" w:rsidR="00A03551" w:rsidRDefault="00A0355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3E4B0" w14:textId="77777777" w:rsidR="004F13A4" w:rsidRDefault="004F1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21E16" w14:textId="77777777" w:rsidR="00A03551" w:rsidRDefault="00A03551">
      <w:r>
        <w:separator/>
      </w:r>
    </w:p>
  </w:footnote>
  <w:footnote w:type="continuationSeparator" w:id="0">
    <w:p w14:paraId="00B341B0" w14:textId="77777777" w:rsidR="00A03551" w:rsidRDefault="00A03551">
      <w:r>
        <w:continuationSeparator/>
      </w:r>
    </w:p>
  </w:footnote>
  <w:footnote w:type="continuationNotice" w:id="1">
    <w:p w14:paraId="2948B3C2" w14:textId="77777777" w:rsidR="00A03551" w:rsidRDefault="00A0355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8F72C" w14:textId="77777777" w:rsidR="00C52D42" w:rsidRDefault="00C52D42" w:rsidP="00C52D42">
    <w:pPr>
      <w:pStyle w:val="Header"/>
      <w:framePr w:wrap="none" w:vAnchor="text" w:hAnchor="margin" w:xAlign="right" w:y="1"/>
      <w:rPr>
        <w:del w:id="674" w:author="Revision" w:date="2021-11-29T21:54:00Z"/>
        <w:rStyle w:val="PageNumber"/>
      </w:rPr>
    </w:pPr>
    <w:del w:id="675" w:author="Revision" w:date="2021-11-29T21:54:00Z">
      <w:r>
        <w:rPr>
          <w:rStyle w:val="PageNumber"/>
        </w:rPr>
        <w:fldChar w:fldCharType="begin"/>
      </w:r>
      <w:r>
        <w:rPr>
          <w:rStyle w:val="PageNumber"/>
        </w:rPr>
        <w:delInstrText xml:space="preserve">PAGE  </w:delInstrText>
      </w:r>
      <w:r>
        <w:rPr>
          <w:rStyle w:val="PageNumber"/>
        </w:rPr>
        <w:fldChar w:fldCharType="end"/>
      </w:r>
    </w:del>
  </w:p>
  <w:p w14:paraId="3A5FC081" w14:textId="77777777" w:rsidR="004F13A4" w:rsidRDefault="004F13A4">
    <w:pPr>
      <w:pStyle w:val="Header"/>
      <w:pPrChange w:id="676" w:author="Revision" w:date="2021-11-29T21:54:00Z">
        <w:pPr>
          <w:pStyle w:val="Header"/>
          <w:ind w:right="360"/>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F1274" w14:textId="77777777" w:rsidR="00C52D42" w:rsidRDefault="00C52D42" w:rsidP="00C52D42">
    <w:pPr>
      <w:pStyle w:val="Header"/>
      <w:framePr w:wrap="none" w:vAnchor="text" w:hAnchor="margin" w:xAlign="right" w:y="1"/>
      <w:rPr>
        <w:del w:id="677" w:author="Revision" w:date="2021-11-29T21:54:00Z"/>
        <w:rStyle w:val="PageNumber"/>
      </w:rPr>
    </w:pPr>
    <w:del w:id="678" w:author="Revision" w:date="2021-11-29T21:54:00Z">
      <w:r>
        <w:rPr>
          <w:rStyle w:val="PageNumber"/>
        </w:rPr>
        <w:fldChar w:fldCharType="begin"/>
      </w:r>
      <w:r>
        <w:rPr>
          <w:rStyle w:val="PageNumber"/>
        </w:rPr>
        <w:delInstrText xml:space="preserve">PAGE  </w:delInstrText>
      </w:r>
      <w:r>
        <w:rPr>
          <w:rStyle w:val="PageNumber"/>
        </w:rPr>
        <w:fldChar w:fldCharType="separate"/>
      </w:r>
      <w:r w:rsidR="00F112CC">
        <w:rPr>
          <w:rStyle w:val="PageNumber"/>
          <w:noProof/>
        </w:rPr>
        <w:delText>1</w:delText>
      </w:r>
      <w:r>
        <w:rPr>
          <w:rStyle w:val="PageNumber"/>
        </w:rPr>
        <w:fldChar w:fldCharType="end"/>
      </w:r>
    </w:del>
  </w:p>
  <w:p w14:paraId="255DBCF1" w14:textId="77777777" w:rsidR="004F13A4" w:rsidRDefault="004F13A4">
    <w:pPr>
      <w:pStyle w:val="Header"/>
      <w:pPrChange w:id="679" w:author="Revision" w:date="2021-11-29T21:54:00Z">
        <w:pPr>
          <w:pStyle w:val="Header"/>
          <w:ind w:right="360"/>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96EDA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9BE2F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76CEB"/>
    <w:rsid w:val="00173530"/>
    <w:rsid w:val="001A0E64"/>
    <w:rsid w:val="00232FA8"/>
    <w:rsid w:val="004E29B3"/>
    <w:rsid w:val="004F13A4"/>
    <w:rsid w:val="00560F47"/>
    <w:rsid w:val="00590D07"/>
    <w:rsid w:val="005B01AA"/>
    <w:rsid w:val="00684539"/>
    <w:rsid w:val="00784D58"/>
    <w:rsid w:val="00793A23"/>
    <w:rsid w:val="008329D4"/>
    <w:rsid w:val="008D6863"/>
    <w:rsid w:val="00A03551"/>
    <w:rsid w:val="00A15A04"/>
    <w:rsid w:val="00B86B75"/>
    <w:rsid w:val="00BC48D5"/>
    <w:rsid w:val="00C36279"/>
    <w:rsid w:val="00C52D42"/>
    <w:rsid w:val="00E315A3"/>
    <w:rsid w:val="00F112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A87EC"/>
  <w15:docId w15:val="{4369202D-FFC0-D84A-AAB9-A0C3AF4F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link w:val="SourceCode"/>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urier New" w:hAnsi="Courier New"/>
      <w:b/>
      <w:i w:val="0"/>
      <w:color w:val="007020"/>
      <w:sz w:val="22"/>
    </w:rPr>
  </w:style>
  <w:style w:type="character" w:customStyle="1" w:styleId="DataTypeTok">
    <w:name w:val="DataTypeTok"/>
    <w:basedOn w:val="VerbatimChar"/>
    <w:rPr>
      <w:rFonts w:ascii="Courier New" w:hAnsi="Courier New"/>
      <w:i w:val="0"/>
      <w:color w:val="902000"/>
      <w:sz w:val="22"/>
    </w:rPr>
  </w:style>
  <w:style w:type="character" w:customStyle="1" w:styleId="DecValTok">
    <w:name w:val="DecValTok"/>
    <w:basedOn w:val="VerbatimChar"/>
    <w:rPr>
      <w:rFonts w:ascii="Courier New" w:hAnsi="Courier New"/>
      <w:i w:val="0"/>
      <w:color w:val="40A070"/>
      <w:sz w:val="22"/>
    </w:rPr>
  </w:style>
  <w:style w:type="character" w:customStyle="1" w:styleId="BaseNTok">
    <w:name w:val="BaseNTok"/>
    <w:basedOn w:val="VerbatimChar"/>
    <w:rPr>
      <w:rFonts w:ascii="Courier New" w:hAnsi="Courier New"/>
      <w:i w:val="0"/>
      <w:color w:val="40A070"/>
      <w:sz w:val="22"/>
    </w:rPr>
  </w:style>
  <w:style w:type="character" w:customStyle="1" w:styleId="FloatTok">
    <w:name w:val="FloatTok"/>
    <w:basedOn w:val="VerbatimChar"/>
    <w:rPr>
      <w:rFonts w:ascii="Courier New" w:hAnsi="Courier New"/>
      <w:i w:val="0"/>
      <w:color w:val="40A070"/>
      <w:sz w:val="22"/>
    </w:rPr>
  </w:style>
  <w:style w:type="character" w:customStyle="1" w:styleId="ConstantTok">
    <w:name w:val="ConstantTok"/>
    <w:basedOn w:val="VerbatimChar"/>
    <w:rPr>
      <w:rFonts w:ascii="Courier New" w:hAnsi="Courier New"/>
      <w:i w:val="0"/>
      <w:color w:val="880000"/>
      <w:sz w:val="22"/>
    </w:rPr>
  </w:style>
  <w:style w:type="character" w:customStyle="1" w:styleId="CharTok">
    <w:name w:val="CharTok"/>
    <w:basedOn w:val="VerbatimChar"/>
    <w:rPr>
      <w:rFonts w:ascii="Courier New" w:hAnsi="Courier New"/>
      <w:i w:val="0"/>
      <w:color w:val="4070A0"/>
      <w:sz w:val="22"/>
    </w:rPr>
  </w:style>
  <w:style w:type="character" w:customStyle="1" w:styleId="SpecialCharTok">
    <w:name w:val="SpecialCharTok"/>
    <w:basedOn w:val="VerbatimChar"/>
    <w:rPr>
      <w:rFonts w:ascii="Courier New" w:hAnsi="Courier New"/>
      <w:i w:val="0"/>
      <w:color w:val="4070A0"/>
      <w:sz w:val="22"/>
    </w:rPr>
  </w:style>
  <w:style w:type="character" w:customStyle="1" w:styleId="StringTok">
    <w:name w:val="StringTok"/>
    <w:basedOn w:val="VerbatimChar"/>
    <w:rPr>
      <w:rFonts w:ascii="Courier New" w:hAnsi="Courier New"/>
      <w:i w:val="0"/>
      <w:color w:val="4070A0"/>
      <w:sz w:val="22"/>
    </w:rPr>
  </w:style>
  <w:style w:type="character" w:customStyle="1" w:styleId="VerbatimStringTok">
    <w:name w:val="VerbatimStringTok"/>
    <w:basedOn w:val="VerbatimChar"/>
    <w:rPr>
      <w:rFonts w:ascii="Courier New" w:hAnsi="Courier New"/>
      <w:i w:val="0"/>
      <w:color w:val="4070A0"/>
      <w:sz w:val="22"/>
    </w:rPr>
  </w:style>
  <w:style w:type="character" w:customStyle="1" w:styleId="SpecialStringTok">
    <w:name w:val="SpecialStringTok"/>
    <w:basedOn w:val="VerbatimChar"/>
    <w:rPr>
      <w:rFonts w:ascii="Courier New" w:hAnsi="Courier New"/>
      <w:i w:val="0"/>
      <w:color w:val="BB6688"/>
      <w:sz w:val="22"/>
    </w:rPr>
  </w:style>
  <w:style w:type="character" w:customStyle="1" w:styleId="ImportTok">
    <w:name w:val="ImportTok"/>
    <w:basedOn w:val="VerbatimChar"/>
    <w:rPr>
      <w:rFonts w:ascii="Courier New" w:hAnsi="Courier New"/>
      <w:i w:val="0"/>
      <w:sz w:val="22"/>
    </w:rPr>
  </w:style>
  <w:style w:type="character" w:customStyle="1" w:styleId="CommentTok">
    <w:name w:val="CommentTok"/>
    <w:basedOn w:val="VerbatimChar"/>
    <w:rPr>
      <w:rFonts w:ascii="Courier New" w:hAnsi="Courier New"/>
      <w:i/>
      <w:color w:val="60A0B0"/>
      <w:sz w:val="22"/>
    </w:rPr>
  </w:style>
  <w:style w:type="character" w:customStyle="1" w:styleId="DocumentationTok">
    <w:name w:val="DocumentationTok"/>
    <w:basedOn w:val="VerbatimChar"/>
    <w:rPr>
      <w:rFonts w:ascii="Courier New" w:hAnsi="Courier New"/>
      <w:i/>
      <w:color w:val="BA2121"/>
      <w:sz w:val="22"/>
    </w:rPr>
  </w:style>
  <w:style w:type="character" w:customStyle="1" w:styleId="AnnotationTok">
    <w:name w:val="AnnotationTok"/>
    <w:basedOn w:val="VerbatimChar"/>
    <w:rPr>
      <w:rFonts w:ascii="Courier New" w:hAnsi="Courier New"/>
      <w:b/>
      <w:i/>
      <w:color w:val="60A0B0"/>
      <w:sz w:val="22"/>
    </w:rPr>
  </w:style>
  <w:style w:type="character" w:customStyle="1" w:styleId="CommentVarTok">
    <w:name w:val="CommentVarTok"/>
    <w:basedOn w:val="VerbatimChar"/>
    <w:rPr>
      <w:rFonts w:ascii="Courier New" w:hAnsi="Courier New"/>
      <w:b/>
      <w:i/>
      <w:color w:val="60A0B0"/>
      <w:sz w:val="22"/>
    </w:rPr>
  </w:style>
  <w:style w:type="character" w:customStyle="1" w:styleId="OtherTok">
    <w:name w:val="OtherTok"/>
    <w:basedOn w:val="VerbatimChar"/>
    <w:rPr>
      <w:rFonts w:ascii="Courier New" w:hAnsi="Courier New"/>
      <w:i w:val="0"/>
      <w:color w:val="007020"/>
      <w:sz w:val="22"/>
    </w:rPr>
  </w:style>
  <w:style w:type="character" w:customStyle="1" w:styleId="FunctionTok">
    <w:name w:val="FunctionTok"/>
    <w:basedOn w:val="VerbatimChar"/>
    <w:rPr>
      <w:rFonts w:ascii="Courier New" w:hAnsi="Courier New"/>
      <w:i w:val="0"/>
      <w:color w:val="06287E"/>
      <w:sz w:val="22"/>
    </w:rPr>
  </w:style>
  <w:style w:type="character" w:customStyle="1" w:styleId="VariableTok">
    <w:name w:val="VariableTok"/>
    <w:basedOn w:val="VerbatimChar"/>
    <w:rPr>
      <w:rFonts w:ascii="Courier New" w:hAnsi="Courier New"/>
      <w:i w:val="0"/>
      <w:color w:val="19177C"/>
      <w:sz w:val="22"/>
    </w:rPr>
  </w:style>
  <w:style w:type="character" w:customStyle="1" w:styleId="ControlFlowTok">
    <w:name w:val="ControlFlowTok"/>
    <w:basedOn w:val="VerbatimChar"/>
    <w:rPr>
      <w:rFonts w:ascii="Courier New" w:hAnsi="Courier New"/>
      <w:b/>
      <w:i w:val="0"/>
      <w:color w:val="007020"/>
      <w:sz w:val="22"/>
    </w:rPr>
  </w:style>
  <w:style w:type="character" w:customStyle="1" w:styleId="OperatorTok">
    <w:name w:val="OperatorTok"/>
    <w:basedOn w:val="VerbatimChar"/>
    <w:rPr>
      <w:rFonts w:ascii="Courier New" w:hAnsi="Courier New"/>
      <w:i w:val="0"/>
      <w:color w:val="666666"/>
      <w:sz w:val="22"/>
    </w:rPr>
  </w:style>
  <w:style w:type="character" w:customStyle="1" w:styleId="BuiltInTok">
    <w:name w:val="BuiltInTok"/>
    <w:basedOn w:val="VerbatimChar"/>
    <w:rPr>
      <w:rFonts w:ascii="Courier New" w:hAnsi="Courier New"/>
      <w:i w:val="0"/>
      <w:sz w:val="22"/>
    </w:rPr>
  </w:style>
  <w:style w:type="character" w:customStyle="1" w:styleId="ExtensionTok">
    <w:name w:val="ExtensionTok"/>
    <w:basedOn w:val="VerbatimChar"/>
    <w:rPr>
      <w:rFonts w:ascii="Courier New" w:hAnsi="Courier New"/>
      <w:i w:val="0"/>
      <w:sz w:val="22"/>
    </w:rPr>
  </w:style>
  <w:style w:type="character" w:customStyle="1" w:styleId="PreprocessorTok">
    <w:name w:val="PreprocessorTok"/>
    <w:basedOn w:val="VerbatimChar"/>
    <w:rPr>
      <w:rFonts w:ascii="Courier New" w:hAnsi="Courier New"/>
      <w:i w:val="0"/>
      <w:color w:val="BC7A00"/>
      <w:sz w:val="22"/>
    </w:rPr>
  </w:style>
  <w:style w:type="character" w:customStyle="1" w:styleId="AttributeTok">
    <w:name w:val="AttributeTok"/>
    <w:basedOn w:val="VerbatimChar"/>
    <w:rPr>
      <w:rFonts w:ascii="Courier New" w:hAnsi="Courier New"/>
      <w:i w:val="0"/>
      <w:color w:val="7D9029"/>
      <w:sz w:val="22"/>
    </w:rPr>
  </w:style>
  <w:style w:type="character" w:customStyle="1" w:styleId="RegionMarkerTok">
    <w:name w:val="RegionMarkerTok"/>
    <w:basedOn w:val="VerbatimChar"/>
    <w:rPr>
      <w:rFonts w:ascii="Courier New" w:hAnsi="Courier New"/>
      <w:i w:val="0"/>
      <w:sz w:val="22"/>
    </w:rPr>
  </w:style>
  <w:style w:type="character" w:customStyle="1" w:styleId="InformationTok">
    <w:name w:val="InformationTok"/>
    <w:basedOn w:val="VerbatimChar"/>
    <w:rPr>
      <w:rFonts w:ascii="Courier New" w:hAnsi="Courier New"/>
      <w:b/>
      <w:i/>
      <w:color w:val="60A0B0"/>
      <w:sz w:val="22"/>
    </w:rPr>
  </w:style>
  <w:style w:type="character" w:customStyle="1" w:styleId="WarningTok">
    <w:name w:val="WarningTok"/>
    <w:basedOn w:val="VerbatimChar"/>
    <w:rPr>
      <w:rFonts w:ascii="Courier New" w:hAnsi="Courier New"/>
      <w:b/>
      <w:i/>
      <w:color w:val="60A0B0"/>
      <w:sz w:val="22"/>
    </w:rPr>
  </w:style>
  <w:style w:type="character" w:customStyle="1" w:styleId="AlertTok">
    <w:name w:val="AlertTok"/>
    <w:basedOn w:val="VerbatimChar"/>
    <w:rPr>
      <w:rFonts w:ascii="Courier New" w:hAnsi="Courier New"/>
      <w:b/>
      <w:i w:val="0"/>
      <w:color w:val="FF0000"/>
      <w:sz w:val="22"/>
    </w:rPr>
  </w:style>
  <w:style w:type="character" w:customStyle="1" w:styleId="ErrorTok">
    <w:name w:val="ErrorTok"/>
    <w:basedOn w:val="VerbatimChar"/>
    <w:rPr>
      <w:rFonts w:ascii="Courier New" w:hAnsi="Courier New"/>
      <w:b/>
      <w:i w:val="0"/>
      <w:color w:val="FF0000"/>
      <w:sz w:val="22"/>
    </w:rPr>
  </w:style>
  <w:style w:type="character" w:customStyle="1" w:styleId="NormalTok">
    <w:name w:val="NormalTok"/>
    <w:basedOn w:val="VerbatimChar"/>
    <w:rPr>
      <w:rFonts w:ascii="Courier New" w:hAnsi="Courier New"/>
      <w:i w:val="0"/>
      <w:sz w:val="22"/>
    </w:rPr>
  </w:style>
  <w:style w:type="character" w:styleId="LineNumber">
    <w:name w:val="line number"/>
    <w:basedOn w:val="DefaultParagraphFont"/>
    <w:rsid w:val="004F13A4"/>
  </w:style>
  <w:style w:type="character" w:styleId="PageNumber">
    <w:name w:val="page number"/>
    <w:basedOn w:val="DefaultParagraphFont"/>
    <w:rsid w:val="004F1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anthonygitter" TargetMode="External"/><Relationship Id="rId18" Type="http://schemas.openxmlformats.org/officeDocument/2006/relationships/hyperlink" Target="https://twitter.com/rasbt" TargetMode="External"/><Relationship Id="rId26" Type="http://schemas.openxmlformats.org/officeDocument/2006/relationships/hyperlink" Target="https://orcid.org/0000-0002-0208-3730" TargetMode="External"/><Relationship Id="rId39" Type="http://schemas.openxmlformats.org/officeDocument/2006/relationships/hyperlink" Target="https://orcid.org/0000-0001-9892-8218" TargetMode="External"/><Relationship Id="rId21" Type="http://schemas.openxmlformats.org/officeDocument/2006/relationships/hyperlink" Target="https://orcid.org/0000-0002-0145-9564" TargetMode="External"/><Relationship Id="rId34" Type="http://schemas.openxmlformats.org/officeDocument/2006/relationships/hyperlink" Target="https://orcid.org/0000-0002-6218-4429" TargetMode="External"/><Relationship Id="rId42" Type="http://schemas.openxmlformats.org/officeDocument/2006/relationships/hyperlink" Target="https://github.com/juancarmona" TargetMode="External"/><Relationship Id="rId47" Type="http://schemas.openxmlformats.org/officeDocument/2006/relationships/hyperlink" Target="https://github.com/alxndrkalinin" TargetMode="External"/><Relationship Id="rId50" Type="http://schemas.openxmlformats.org/officeDocument/2006/relationships/hyperlink" Target="https://github.com/betsig" TargetMode="External"/><Relationship Id="rId55" Type="http://schemas.openxmlformats.org/officeDocument/2006/relationships/hyperlink" Target="https://orcid.org/0000-0002-1400-3398" TargetMode="External"/><Relationship Id="rId63" Type="http://schemas.openxmlformats.org/officeDocument/2006/relationships/fontTable" Target="fontTable.xml"/><Relationship Id="rId7" Type="http://schemas.openxmlformats.org/officeDocument/2006/relationships/hyperlink" Target="https://Benjamin-Lee.github.io/deep-rules/v/e95e37a3bcfb172790f474dc365f98e47b8aa774/" TargetMode="External"/><Relationship Id="rId2" Type="http://schemas.openxmlformats.org/officeDocument/2006/relationships/styles" Target="styles.xml"/><Relationship Id="rId16" Type="http://schemas.openxmlformats.org/officeDocument/2006/relationships/hyperlink" Target="https://orcid.org/0000-0001-6989-4493" TargetMode="External"/><Relationship Id="rId29" Type="http://schemas.openxmlformats.org/officeDocument/2006/relationships/hyperlink" Target="https://github.com/chevrm" TargetMode="External"/><Relationship Id="rId11" Type="http://schemas.openxmlformats.org/officeDocument/2006/relationships/hyperlink" Target="https://orcid.org/0000-0002-5324-9833" TargetMode="External"/><Relationship Id="rId24" Type="http://schemas.openxmlformats.org/officeDocument/2006/relationships/hyperlink" Target="https://orcid.org/0000-0003-1258-5221" TargetMode="External"/><Relationship Id="rId32" Type="http://schemas.openxmlformats.org/officeDocument/2006/relationships/hyperlink" Target="https://github.com/pstew" TargetMode="External"/><Relationship Id="rId37" Type="http://schemas.openxmlformats.org/officeDocument/2006/relationships/hyperlink" Target="https://github.com/evancofer" TargetMode="External"/><Relationship Id="rId40" Type="http://schemas.openxmlformats.org/officeDocument/2006/relationships/hyperlink" Target="https://github.com/khyu" TargetMode="External"/><Relationship Id="rId45" Type="http://schemas.openxmlformats.org/officeDocument/2006/relationships/hyperlink" Target="https://github.com/ejfertig" TargetMode="External"/><Relationship Id="rId53" Type="http://schemas.openxmlformats.org/officeDocument/2006/relationships/hyperlink" Target="https://orcid.org/0000-0001-5665-946X" TargetMode="External"/><Relationship Id="rId58" Type="http://schemas.openxmlformats.org/officeDocument/2006/relationships/image" Target="media/image2.png"/><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s://orcid.org/0000-0002-1203-9514" TargetMode="External"/><Relationship Id="rId14" Type="http://schemas.openxmlformats.org/officeDocument/2006/relationships/hyperlink" Target="https://orcid.org/0000-0001-8713-9213" TargetMode="External"/><Relationship Id="rId22" Type="http://schemas.openxmlformats.org/officeDocument/2006/relationships/hyperlink" Target="https://github.com/AlexanderTitus" TargetMode="External"/><Relationship Id="rId27" Type="http://schemas.openxmlformats.org/officeDocument/2006/relationships/hyperlink" Target="https://github.com/ajlee21" TargetMode="External"/><Relationship Id="rId30" Type="http://schemas.openxmlformats.org/officeDocument/2006/relationships/hyperlink" Target="https://twitter.com/wildtypeMC" TargetMode="External"/><Relationship Id="rId35" Type="http://schemas.openxmlformats.org/officeDocument/2006/relationships/hyperlink" Target="https://github.com/tbrittoborges" TargetMode="External"/><Relationship Id="rId43" Type="http://schemas.openxmlformats.org/officeDocument/2006/relationships/hyperlink" Target="https://twitter.com/jcveritas" TargetMode="External"/><Relationship Id="rId48" Type="http://schemas.openxmlformats.org/officeDocument/2006/relationships/hyperlink" Target="https://twitter.com/alxndrkalinin" TargetMode="External"/><Relationship Id="rId56" Type="http://schemas.openxmlformats.org/officeDocument/2006/relationships/hyperlink" Target="https://github.com/SiminaB" TargetMode="External"/><Relationship Id="rId64" Type="http://schemas.openxmlformats.org/officeDocument/2006/relationships/theme" Target="theme/theme1.xml"/><Relationship Id="rId8" Type="http://schemas.openxmlformats.org/officeDocument/2006/relationships/hyperlink" Target="https://github.com/Benjamin-Lee/deep-rules/tree/e95e37a3bcfb172790f474dc365f98e47b8aa774" TargetMode="External"/><Relationship Id="rId51" Type="http://schemas.openxmlformats.org/officeDocument/2006/relationships/hyperlink" Target="https://orcid.org/0000-0001-8690-9554" TargetMode="External"/><Relationship Id="rId3" Type="http://schemas.openxmlformats.org/officeDocument/2006/relationships/settings" Target="settings.xml"/><Relationship Id="rId12" Type="http://schemas.openxmlformats.org/officeDocument/2006/relationships/hyperlink" Target="https://github.com/agitter" TargetMode="External"/><Relationship Id="rId17" Type="http://schemas.openxmlformats.org/officeDocument/2006/relationships/hyperlink" Target="https://github.com/rasbt" TargetMode="External"/><Relationship Id="rId25" Type="http://schemas.openxmlformats.org/officeDocument/2006/relationships/hyperlink" Target="https://github.com/mdkessler" TargetMode="External"/><Relationship Id="rId33" Type="http://schemas.openxmlformats.org/officeDocument/2006/relationships/hyperlink" Target="https://twitter.com/biodataguy" TargetMode="External"/><Relationship Id="rId38" Type="http://schemas.openxmlformats.org/officeDocument/2006/relationships/hyperlink" Target="https://twitter.com/evan_cofer" TargetMode="External"/><Relationship Id="rId46" Type="http://schemas.openxmlformats.org/officeDocument/2006/relationships/hyperlink" Target="https://orcid.org/0000-0003-4563-3226" TargetMode="External"/><Relationship Id="rId59" Type="http://schemas.openxmlformats.org/officeDocument/2006/relationships/hyperlink" Target="https://arxiv.org/abs/1812.01484" TargetMode="External"/><Relationship Id="rId20" Type="http://schemas.openxmlformats.org/officeDocument/2006/relationships/hyperlink" Target="https://github.com/fmaguire" TargetMode="External"/><Relationship Id="rId41" Type="http://schemas.openxmlformats.org/officeDocument/2006/relationships/hyperlink" Target="https://orcid.org/0000-0002-3029-4658" TargetMode="External"/><Relationship Id="rId54" Type="http://schemas.openxmlformats.org/officeDocument/2006/relationships/hyperlink" Target="https://github.com/ttriche"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cgreene" TargetMode="External"/><Relationship Id="rId23" Type="http://schemas.openxmlformats.org/officeDocument/2006/relationships/hyperlink" Target="https://twitter.com/1alexandertitus" TargetMode="External"/><Relationship Id="rId28" Type="http://schemas.openxmlformats.org/officeDocument/2006/relationships/hyperlink" Target="https://orcid.org/0000-0002-7209-0717" TargetMode="External"/><Relationship Id="rId36" Type="http://schemas.openxmlformats.org/officeDocument/2006/relationships/hyperlink" Target="https://orcid.org/0000-0003-3877-0433" TargetMode="External"/><Relationship Id="rId49" Type="http://schemas.openxmlformats.org/officeDocument/2006/relationships/hyperlink" Target="https://orcid.org/0000-0002-6839-2392" TargetMode="External"/><Relationship Id="rId57" Type="http://schemas.openxmlformats.org/officeDocument/2006/relationships/image" Target="media/image1.png"/><Relationship Id="rId10" Type="http://schemas.openxmlformats.org/officeDocument/2006/relationships/hyperlink" Target="https://github.com/Benjamin-Lee" TargetMode="External"/><Relationship Id="rId31" Type="http://schemas.openxmlformats.org/officeDocument/2006/relationships/hyperlink" Target="https://orcid.org/0000-0003-0882-308X" TargetMode="External"/><Relationship Id="rId44" Type="http://schemas.openxmlformats.org/officeDocument/2006/relationships/hyperlink" Target="https://orcid.org/0000-0003-3204-342X" TargetMode="External"/><Relationship Id="rId52" Type="http://schemas.openxmlformats.org/officeDocument/2006/relationships/hyperlink" Target="https://github.com/blengerich"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rcid.org/0000-0002-7133-8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28</Pages>
  <Words>14655</Words>
  <Characters>83539</Characters>
  <Application>Microsoft Office Word</Application>
  <DocSecurity>0</DocSecurity>
  <Lines>696</Lines>
  <Paragraphs>195</Paragraphs>
  <ScaleCrop>false</ScaleCrop>
  <HeadingPairs>
    <vt:vector size="2" baseType="variant">
      <vt:variant>
        <vt:lpstr>Title</vt:lpstr>
      </vt:variant>
      <vt:variant>
        <vt:i4>1</vt:i4>
      </vt:variant>
    </vt:vector>
  </HeadingPairs>
  <TitlesOfParts>
    <vt:vector size="1" baseType="lpstr">
      <vt:lpstr>Ten Quick Tips for Deep Learning in Biology</vt:lpstr>
    </vt:vector>
  </TitlesOfParts>
  <Company/>
  <LinksUpToDate>false</LinksUpToDate>
  <CharactersWithSpaces>97999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cp:keywords>quick tips, machine learning, deep learning, artificial intelligence</cp:keywords>
  <cp:lastModifiedBy>Benjamin Lee</cp:lastModifiedBy>
  <cp:revision>1</cp:revision>
  <dcterms:created xsi:type="dcterms:W3CDTF">2021-11-30T02:00:00Z</dcterms:created>
  <dcterms:modified xsi:type="dcterms:W3CDTF">2021-11-30T06:22:00Z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build/assets/plos-computational-biology.csl</vt:lpwstr>
  </property>
  <property fmtid="{D5CDD505-2E9C-101B-9397-08002B2CF9AE}" pid="6" name="date-meta">
    <vt:lpwstr>2021-11-30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